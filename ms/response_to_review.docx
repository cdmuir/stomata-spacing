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4C05" w14:textId="340574F3" w:rsidR="00A405BE" w:rsidRDefault="00A405BE">
      <w:pPr>
        <w:rPr>
          <w:rFonts w:ascii="Arial" w:hAnsi="Arial" w:cs="Arial"/>
          <w:color w:val="222222"/>
          <w:shd w:val="clear" w:color="auto" w:fill="FFFFFF"/>
        </w:rPr>
      </w:pPr>
      <w:r>
        <w:rPr>
          <w:rFonts w:ascii="Arial" w:hAnsi="Arial" w:cs="Arial"/>
          <w:color w:val="222222"/>
          <w:shd w:val="clear" w:color="auto" w:fill="FFFFFF"/>
        </w:rPr>
        <w:t>Covering Letter for a Revised Manuscript</w:t>
      </w:r>
    </w:p>
    <w:p w14:paraId="36C47B07" w14:textId="7CCA4DEC" w:rsidR="00A405BE" w:rsidRDefault="00A405BE">
      <w:pPr>
        <w:rPr>
          <w:rFonts w:ascii="Arial" w:hAnsi="Arial" w:cs="Arial"/>
          <w:color w:val="222222"/>
          <w:shd w:val="clear" w:color="auto" w:fill="FFFFFF"/>
        </w:rPr>
      </w:pPr>
      <w:r>
        <w:rPr>
          <w:rFonts w:ascii="Arial" w:hAnsi="Arial" w:cs="Arial"/>
          <w:color w:val="222222"/>
          <w:shd w:val="clear" w:color="auto" w:fill="FFFFFF"/>
        </w:rPr>
        <w:t>Manuscript reference number: 23184</w:t>
      </w:r>
    </w:p>
    <w:p w14:paraId="305DE04B" w14:textId="77777777" w:rsidR="00A405BE" w:rsidRDefault="00A405BE">
      <w:pPr>
        <w:rPr>
          <w:rFonts w:ascii="Arial" w:hAnsi="Arial" w:cs="Arial"/>
          <w:color w:val="222222"/>
          <w:shd w:val="clear" w:color="auto" w:fill="FFFFFF"/>
        </w:rPr>
      </w:pPr>
    </w:p>
    <w:p w14:paraId="6F0ED735" w14:textId="77777777" w:rsidR="001100B1" w:rsidRDefault="00DF2D77">
      <w:pPr>
        <w:rPr>
          <w:rFonts w:ascii="Arial" w:hAnsi="Arial" w:cs="Arial"/>
          <w:color w:val="222222"/>
          <w:shd w:val="clear" w:color="auto" w:fill="FFFFFF"/>
        </w:rPr>
      </w:pPr>
      <w:r>
        <w:rPr>
          <w:rFonts w:ascii="Arial" w:hAnsi="Arial" w:cs="Arial"/>
          <w:color w:val="222222"/>
          <w:shd w:val="clear" w:color="auto" w:fill="FFFFFF"/>
        </w:rPr>
        <w:t>Associate Editor Evaluations:</w:t>
      </w:r>
      <w:r>
        <w:rPr>
          <w:rFonts w:ascii="Arial" w:hAnsi="Arial" w:cs="Arial"/>
          <w:color w:val="222222"/>
        </w:rPr>
        <w:br/>
      </w:r>
      <w:r>
        <w:rPr>
          <w:rFonts w:ascii="Arial" w:hAnsi="Arial" w:cs="Arial"/>
          <w:color w:val="222222"/>
          <w:shd w:val="clear" w:color="auto" w:fill="FFFFFF"/>
        </w:rPr>
        <w:t>Recommendation: Accept Revision Required</w:t>
      </w:r>
      <w:r>
        <w:rPr>
          <w:rFonts w:ascii="Arial" w:hAnsi="Arial" w:cs="Arial"/>
          <w:color w:val="222222"/>
        </w:rPr>
        <w:br/>
      </w:r>
      <w:r>
        <w:rPr>
          <w:rFonts w:ascii="Arial" w:hAnsi="Arial" w:cs="Arial"/>
          <w:color w:val="222222"/>
        </w:rPr>
        <w:br/>
      </w:r>
      <w:r>
        <w:rPr>
          <w:rFonts w:ascii="Arial" w:hAnsi="Arial" w:cs="Arial"/>
          <w:color w:val="222222"/>
          <w:shd w:val="clear" w:color="auto" w:fill="FFFFFF"/>
        </w:rPr>
        <w:t>Associate Editor (Comments for the Author (Required)):</w:t>
      </w:r>
      <w:r>
        <w:rPr>
          <w:rFonts w:ascii="Arial" w:hAnsi="Arial" w:cs="Arial"/>
          <w:color w:val="222222"/>
        </w:rPr>
        <w:br/>
      </w:r>
      <w:r>
        <w:rPr>
          <w:rFonts w:ascii="Arial" w:hAnsi="Arial" w:cs="Arial"/>
          <w:color w:val="222222"/>
        </w:rPr>
        <w:br/>
      </w:r>
      <w:r>
        <w:rPr>
          <w:rFonts w:ascii="Arial" w:hAnsi="Arial" w:cs="Arial"/>
          <w:color w:val="222222"/>
          <w:shd w:val="clear" w:color="auto" w:fill="FFFFFF"/>
        </w:rPr>
        <w:t>Dear authors,</w:t>
      </w:r>
      <w:r>
        <w:rPr>
          <w:rFonts w:ascii="Arial" w:hAnsi="Arial" w:cs="Arial"/>
          <w:color w:val="222222"/>
        </w:rPr>
        <w:br/>
      </w:r>
      <w:r>
        <w:rPr>
          <w:rFonts w:ascii="Arial" w:hAnsi="Arial" w:cs="Arial"/>
          <w:color w:val="222222"/>
        </w:rPr>
        <w:br/>
      </w:r>
      <w:r>
        <w:rPr>
          <w:rFonts w:ascii="Arial" w:hAnsi="Arial" w:cs="Arial"/>
          <w:color w:val="222222"/>
          <w:shd w:val="clear" w:color="auto" w:fill="FFFFFF"/>
        </w:rPr>
        <w:t>My apologies for the delay in returning this manuscript, as you can understand it can be difficult to find reviewers at this time of year. We have now received two comprehensive reviews of your manuscript. Both reviewers found the science to be interesting and thought provoking. I agree, it was a very interesting read. However, reviewer 1 found it difficult to understand some of the terminology and methods and reviewer 2 has requested clarity on some of the assumptions in your modeling. Both have provided detailed comments for you to address. Could you please revise the manuscript and address their comments before resubmission to AoBP.</w:t>
      </w:r>
      <w:r>
        <w:rPr>
          <w:rFonts w:ascii="Arial" w:hAnsi="Arial" w:cs="Arial"/>
          <w:color w:val="222222"/>
        </w:rPr>
        <w:br/>
      </w:r>
      <w:r>
        <w:rPr>
          <w:rFonts w:ascii="Arial" w:hAnsi="Arial" w:cs="Arial"/>
          <w:color w:val="222222"/>
        </w:rPr>
        <w:br/>
      </w:r>
      <w:r>
        <w:rPr>
          <w:rFonts w:ascii="Arial" w:hAnsi="Arial" w:cs="Arial"/>
          <w:color w:val="222222"/>
          <w:shd w:val="clear" w:color="auto" w:fill="FFFFFF"/>
        </w:rPr>
        <w:t>Kind regards,</w:t>
      </w:r>
      <w:r>
        <w:rPr>
          <w:rFonts w:ascii="Arial" w:hAnsi="Arial" w:cs="Arial"/>
          <w:color w:val="222222"/>
        </w:rPr>
        <w:br/>
      </w:r>
      <w:r>
        <w:rPr>
          <w:rFonts w:ascii="Arial" w:hAnsi="Arial" w:cs="Arial"/>
          <w:color w:val="222222"/>
          <w:shd w:val="clear" w:color="auto" w:fill="FFFFFF"/>
        </w:rPr>
        <w:t>William</w:t>
      </w:r>
    </w:p>
    <w:p w14:paraId="1030ED7C" w14:textId="77777777" w:rsidR="001100B1" w:rsidRDefault="001100B1">
      <w:pPr>
        <w:rPr>
          <w:rFonts w:ascii="Times New Roman" w:hAnsi="Times New Roman" w:cs="Times New Roman"/>
          <w:color w:val="222222"/>
          <w:sz w:val="24"/>
          <w:szCs w:val="24"/>
        </w:rPr>
      </w:pPr>
      <w:r>
        <w:rPr>
          <w:rFonts w:ascii="Times New Roman" w:hAnsi="Times New Roman" w:cs="Times New Roman"/>
          <w:color w:val="222222"/>
          <w:sz w:val="24"/>
          <w:szCs w:val="24"/>
        </w:rPr>
        <w:t>Dear William,</w:t>
      </w:r>
    </w:p>
    <w:p w14:paraId="48E57361" w14:textId="30A153E4" w:rsidR="001100B1" w:rsidRDefault="001100B1">
      <w:pPr>
        <w:rPr>
          <w:rFonts w:ascii="Times New Roman" w:hAnsi="Times New Roman" w:cs="Times New Roman"/>
          <w:color w:val="222222"/>
          <w:sz w:val="24"/>
          <w:szCs w:val="24"/>
        </w:rPr>
      </w:pPr>
      <w:r>
        <w:rPr>
          <w:rFonts w:ascii="Times New Roman" w:hAnsi="Times New Roman" w:cs="Times New Roman"/>
          <w:color w:val="222222"/>
          <w:sz w:val="24"/>
          <w:szCs w:val="24"/>
        </w:rPr>
        <w:t>Thank you so much for organizing a review of this manuscript. The reviewer’s comments have been extremely useful in clearing up the details of the ms for publication in AoBP. We appreciate your help in getting this science in print.</w:t>
      </w:r>
      <w:r w:rsidR="002A7BD6">
        <w:rPr>
          <w:rFonts w:ascii="Times New Roman" w:hAnsi="Times New Roman" w:cs="Times New Roman"/>
          <w:color w:val="222222"/>
          <w:sz w:val="24"/>
          <w:szCs w:val="24"/>
        </w:rPr>
        <w:t xml:space="preserve"> We </w:t>
      </w:r>
      <w:r w:rsidR="00954C5E">
        <w:rPr>
          <w:rFonts w:ascii="Times New Roman" w:hAnsi="Times New Roman" w:cs="Times New Roman"/>
          <w:color w:val="222222"/>
          <w:sz w:val="24"/>
          <w:szCs w:val="24"/>
        </w:rPr>
        <w:t>summarize</w:t>
      </w:r>
      <w:r w:rsidR="002A7BD6">
        <w:rPr>
          <w:rFonts w:ascii="Times New Roman" w:hAnsi="Times New Roman" w:cs="Times New Roman"/>
          <w:color w:val="222222"/>
          <w:sz w:val="24"/>
          <w:szCs w:val="24"/>
        </w:rPr>
        <w:t xml:space="preserve"> our changes here for an easy review; details on specific comments can be found below.</w:t>
      </w:r>
    </w:p>
    <w:p w14:paraId="584A273E" w14:textId="350BD69E" w:rsidR="002A7BD6" w:rsidRDefault="00082CCF">
      <w:pPr>
        <w:rPr>
          <w:rFonts w:ascii="Times New Roman" w:hAnsi="Times New Roman" w:cs="Times New Roman"/>
          <w:color w:val="222222"/>
          <w:sz w:val="24"/>
          <w:szCs w:val="24"/>
        </w:rPr>
      </w:pPr>
      <w:r>
        <w:rPr>
          <w:rFonts w:ascii="Times New Roman" w:hAnsi="Times New Roman" w:cs="Times New Roman"/>
          <w:color w:val="222222"/>
          <w:sz w:val="24"/>
          <w:szCs w:val="24"/>
        </w:rPr>
        <w:t>We have clarified our terminology, adding in definitions where needed and standardizing all mentions of specific terms.</w:t>
      </w:r>
      <w:r w:rsidR="00954C5E">
        <w:rPr>
          <w:rFonts w:ascii="Times New Roman" w:hAnsi="Times New Roman" w:cs="Times New Roman"/>
          <w:color w:val="222222"/>
          <w:sz w:val="24"/>
          <w:szCs w:val="24"/>
        </w:rPr>
        <w:t xml:space="preserve"> We’ve clarified our methodology by being more explicit about which data are real and which are synthetic.</w:t>
      </w:r>
      <w:r w:rsidR="00B8102B">
        <w:rPr>
          <w:rFonts w:ascii="Times New Roman" w:hAnsi="Times New Roman" w:cs="Times New Roman"/>
          <w:color w:val="222222"/>
          <w:sz w:val="24"/>
          <w:szCs w:val="24"/>
        </w:rPr>
        <w:t xml:space="preserve"> We have added all the references and relevant discussion of them as suggested by reviewer 1.</w:t>
      </w:r>
      <w:r w:rsidR="006E2703">
        <w:rPr>
          <w:rFonts w:ascii="Times New Roman" w:hAnsi="Times New Roman" w:cs="Times New Roman"/>
          <w:color w:val="222222"/>
          <w:sz w:val="24"/>
          <w:szCs w:val="24"/>
        </w:rPr>
        <w:t xml:space="preserve"> We’ve clarified the wording of our hypotheses following the suggestion of reviewer 1. And, as was addressed by both </w:t>
      </w:r>
      <w:r w:rsidR="00CB38CF">
        <w:rPr>
          <w:rFonts w:ascii="Times New Roman" w:hAnsi="Times New Roman" w:cs="Times New Roman"/>
          <w:color w:val="222222"/>
          <w:sz w:val="24"/>
          <w:szCs w:val="24"/>
        </w:rPr>
        <w:t>reviewers</w:t>
      </w:r>
      <w:r w:rsidR="006E2703">
        <w:rPr>
          <w:rFonts w:ascii="Times New Roman" w:hAnsi="Times New Roman" w:cs="Times New Roman"/>
          <w:color w:val="222222"/>
          <w:sz w:val="24"/>
          <w:szCs w:val="24"/>
        </w:rPr>
        <w:t xml:space="preserve"> 1 and 2, we’ve clarified the limitations of our model assumptions and extensively addressed them in the introduction and discussion.</w:t>
      </w:r>
      <w:r w:rsidR="0011604D">
        <w:rPr>
          <w:rFonts w:ascii="Times New Roman" w:hAnsi="Times New Roman" w:cs="Times New Roman"/>
          <w:color w:val="222222"/>
          <w:sz w:val="24"/>
          <w:szCs w:val="24"/>
        </w:rPr>
        <w:t xml:space="preserve"> To accommodate some of these changes, we’ve made some minor changes elsewhere in the text; however, the largest changes are all reflected in this document.</w:t>
      </w:r>
      <w:r w:rsidR="00CB38CF">
        <w:rPr>
          <w:rFonts w:ascii="Times New Roman" w:hAnsi="Times New Roman" w:cs="Times New Roman"/>
          <w:color w:val="222222"/>
          <w:sz w:val="24"/>
          <w:szCs w:val="24"/>
        </w:rPr>
        <w:t xml:space="preserve"> We hope that, with these significant clarifications, changes, and additions of important caveats, our ms will be considered for publication in AoBP. Thank you for your time and consideration.</w:t>
      </w:r>
    </w:p>
    <w:p w14:paraId="65F8F02A" w14:textId="77777777" w:rsidR="001100B1" w:rsidRDefault="001100B1">
      <w:pPr>
        <w:rPr>
          <w:rFonts w:ascii="Times New Roman" w:hAnsi="Times New Roman" w:cs="Times New Roman"/>
          <w:color w:val="222222"/>
          <w:sz w:val="24"/>
          <w:szCs w:val="24"/>
        </w:rPr>
      </w:pPr>
      <w:r>
        <w:rPr>
          <w:rFonts w:ascii="Times New Roman" w:hAnsi="Times New Roman" w:cs="Times New Roman"/>
          <w:color w:val="222222"/>
          <w:sz w:val="24"/>
          <w:szCs w:val="24"/>
        </w:rPr>
        <w:t>Sincerely,</w:t>
      </w:r>
    </w:p>
    <w:p w14:paraId="0E34E41D" w14:textId="1E1FE64F" w:rsidR="004A4385" w:rsidRDefault="001100B1">
      <w:pPr>
        <w:rPr>
          <w:rFonts w:ascii="Arial" w:hAnsi="Arial" w:cs="Arial"/>
          <w:color w:val="222222"/>
          <w:shd w:val="clear" w:color="auto" w:fill="FFFFFF"/>
        </w:rPr>
      </w:pPr>
      <w:r>
        <w:rPr>
          <w:rFonts w:ascii="Times New Roman" w:hAnsi="Times New Roman" w:cs="Times New Roman"/>
          <w:color w:val="222222"/>
          <w:sz w:val="24"/>
          <w:szCs w:val="24"/>
        </w:rPr>
        <w:t>The authors</w:t>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Referee #1 Evaluations:</w:t>
      </w:r>
      <w:r w:rsidR="00DF2D77">
        <w:rPr>
          <w:rFonts w:ascii="Arial" w:hAnsi="Arial" w:cs="Arial"/>
          <w:color w:val="222222"/>
        </w:rPr>
        <w:br/>
      </w:r>
      <w:r w:rsidR="00DF2D77">
        <w:rPr>
          <w:rFonts w:ascii="Arial" w:hAnsi="Arial" w:cs="Arial"/>
          <w:color w:val="222222"/>
          <w:shd w:val="clear" w:color="auto" w:fill="FFFFFF"/>
        </w:rPr>
        <w:t>Recommendation: Major changes needed</w:t>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lastRenderedPageBreak/>
        <w:t>Referee #1 (Comments for the Author (Required)):</w:t>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The MS explore stomatal patterning on both adaxial and abaxial leaf surfaces in relative to CO2 diffusion and photosynthesis using both observations and modelling approaches. This is a topical area at the moment and some of the findings interesting and valuable to research in this area. However several sections of the MS were difficult to follow and further clarification of several aspects is required to widen the readership.</w:t>
      </w:r>
      <w:r w:rsidR="00DF2D77">
        <w:rPr>
          <w:rFonts w:ascii="Arial" w:hAnsi="Arial" w:cs="Arial"/>
          <w:color w:val="222222"/>
        </w:rPr>
        <w:br/>
      </w:r>
      <w:r w:rsidR="00DF2D77">
        <w:rPr>
          <w:rFonts w:ascii="Arial" w:hAnsi="Arial" w:cs="Arial"/>
          <w:color w:val="222222"/>
          <w:shd w:val="clear" w:color="auto" w:fill="FFFFFF"/>
        </w:rPr>
        <w:t>There are several descriptions used that are not entirely clear. What exactly is meant by "over dispersal" in the context of stomatal patterning. Does this mean there are too many stomata on the leaf or their spacing is not optimal but the correct number? This is not common terminology when referring to stomatal patterning. The assessment of distribution relative to a uniform random distribution needs further explanation as it is well established that stomata are randomly distributed.</w:t>
      </w:r>
    </w:p>
    <w:p w14:paraId="02221126" w14:textId="3FC38E12" w:rsidR="004A4385" w:rsidRDefault="004A438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Dear Reviewer 1,</w:t>
      </w:r>
    </w:p>
    <w:p w14:paraId="676F12B4" w14:textId="2B2D7775" w:rsidR="009965B2" w:rsidRDefault="004A438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Thank you for taking the time to read and comment on our manuscript. You have brought up important points of clarification that must be addressed before the ms is ready to be published.</w:t>
      </w:r>
    </w:p>
    <w:p w14:paraId="349114EE" w14:textId="73EDCDEA" w:rsidR="009965B2" w:rsidRDefault="009965B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Regarding your concerns about </w:t>
      </w:r>
      <w:r w:rsidR="002A7BD6">
        <w:rPr>
          <w:rFonts w:ascii="Times New Roman" w:hAnsi="Times New Roman" w:cs="Times New Roman"/>
          <w:color w:val="222222"/>
          <w:sz w:val="24"/>
          <w:szCs w:val="24"/>
          <w:shd w:val="clear" w:color="auto" w:fill="FFFFFF"/>
        </w:rPr>
        <w:t xml:space="preserve">our term overdispersed and our assessment of stomatal patterning, we have clarified and standardized our terminology, adding explanations when needed, and it has long been known that stomata are non-randomly distributed, tending to be more uniformly distribution than random (see (Croxdale 2000) for a nice review of historical evidence of stomatal patterning). In Croxdale (2000), there is also confusion over terminology in the published literature, so we are not sure that there </w:t>
      </w:r>
      <w:r w:rsidR="003004EC">
        <w:rPr>
          <w:rFonts w:ascii="Times New Roman" w:hAnsi="Times New Roman" w:cs="Times New Roman"/>
          <w:color w:val="222222"/>
          <w:sz w:val="24"/>
          <w:szCs w:val="24"/>
          <w:shd w:val="clear" w:color="auto" w:fill="FFFFFF"/>
        </w:rPr>
        <w:t>are field-accepted terms. So, we have adopted our own set of terminology which mirrors that of the field and related fields which discuss the spatial patterns of discrete objects. Thanks for pointing out these inconsistencies in our work.</w:t>
      </w:r>
    </w:p>
    <w:p w14:paraId="2861FCE2" w14:textId="77777777" w:rsidR="003004EC"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In the material and methods section it is often not clear which measurements/data are real and which are synthesized.</w:t>
      </w:r>
    </w:p>
    <w:p w14:paraId="3BF0C5C7" w14:textId="4C73BB7F" w:rsidR="00B006B0" w:rsidRDefault="001E16F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Thank you for noting this. Upon re-reading the ms, we can see how this confusion may arise, we have </w:t>
      </w:r>
      <w:r w:rsidR="00954C5E">
        <w:rPr>
          <w:rFonts w:ascii="Times New Roman" w:hAnsi="Times New Roman" w:cs="Times New Roman"/>
          <w:color w:val="222222"/>
          <w:sz w:val="24"/>
          <w:szCs w:val="24"/>
          <w:shd w:val="clear" w:color="auto" w:fill="FFFFFF"/>
        </w:rPr>
        <w:t xml:space="preserve">edited the methods section to be more explicit about which type of data are which. We’ve also added a sentence in the beginning of the methods describing how synthetic data fit into our analyses. It reads: </w:t>
      </w:r>
      <w:r w:rsidR="00B006B0">
        <w:rPr>
          <w:rFonts w:ascii="Times New Roman" w:hAnsi="Times New Roman" w:cs="Times New Roman"/>
          <w:color w:val="222222"/>
          <w:sz w:val="24"/>
          <w:szCs w:val="24"/>
          <w:shd w:val="clear" w:color="auto" w:fill="FFFFFF"/>
        </w:rPr>
        <w:t>“</w:t>
      </w:r>
      <w:r w:rsidR="00B006B0" w:rsidRPr="00B006B0">
        <w:rPr>
          <w:rFonts w:ascii="Times New Roman" w:hAnsi="Times New Roman" w:cs="Times New Roman"/>
          <w:color w:val="222222"/>
          <w:sz w:val="24"/>
          <w:szCs w:val="24"/>
          <w:shd w:val="clear" w:color="auto" w:fill="FFFFFF"/>
        </w:rPr>
        <w:t>A number of synthetic leaf surface datasets were also prepared (details below) so as to be mathematically explicit when defining null distributions against which to test our hypotheses and to avoid any methodological influence on our results (e.g. stomatal density uncertainty, boundary effects when calculating patterning metrics: uniform random, non-random overdispersion, and uniform). All synthetic leaf surfaces were simulated based on the size of the real leaf images and stomatal densities matched those of real leaf images.</w:t>
      </w:r>
      <w:r w:rsidR="00B006B0">
        <w:rPr>
          <w:rFonts w:ascii="Times New Roman" w:hAnsi="Times New Roman" w:cs="Times New Roman"/>
          <w:color w:val="222222"/>
          <w:sz w:val="24"/>
          <w:szCs w:val="24"/>
          <w:shd w:val="clear" w:color="auto" w:fill="FFFFFF"/>
        </w:rPr>
        <w:t>” This can be found at the end of the data preparation section of the methods.</w:t>
      </w:r>
    </w:p>
    <w:p w14:paraId="0CD8E835" w14:textId="77777777" w:rsidR="00A844EB"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There are several references missing I am surprised not to see included in the introduction and/or discussion- see specifics below.</w:t>
      </w:r>
    </w:p>
    <w:p w14:paraId="48B9C55D" w14:textId="791840E2" w:rsidR="00A844EB" w:rsidRDefault="00A844E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Thanks for your unique insights into the literature. Our reference list is certainly not complete and we thank you for allowing us to give credit where it is due. We have added all the references that you mention here</w:t>
      </w:r>
      <w:r w:rsidR="004953DF">
        <w:rPr>
          <w:rFonts w:ascii="Times New Roman" w:hAnsi="Times New Roman" w:cs="Times New Roman"/>
          <w:color w:val="222222"/>
          <w:sz w:val="24"/>
          <w:szCs w:val="24"/>
          <w:shd w:val="clear" w:color="auto" w:fill="FFFFFF"/>
        </w:rPr>
        <w:t xml:space="preserve"> and the appropriate discussion.</w:t>
      </w:r>
    </w:p>
    <w:p w14:paraId="2C7FBAF3" w14:textId="77777777" w:rsidR="004953DF"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19 - should include earlier references that examined Gopp - McElwain et al., 2016</w:t>
      </w:r>
      <w:r>
        <w:rPr>
          <w:rFonts w:ascii="Arial" w:hAnsi="Arial" w:cs="Arial"/>
          <w:color w:val="222222"/>
        </w:rPr>
        <w:br/>
      </w:r>
      <w:r>
        <w:rPr>
          <w:rFonts w:ascii="Arial" w:hAnsi="Arial" w:cs="Arial"/>
          <w:color w:val="222222"/>
          <w:shd w:val="clear" w:color="auto" w:fill="FFFFFF"/>
        </w:rPr>
        <w:t>Line 24 - should include the work of De Boar et al.</w:t>
      </w:r>
      <w:r>
        <w:rPr>
          <w:rFonts w:ascii="Arial" w:hAnsi="Arial" w:cs="Arial"/>
          <w:color w:val="222222"/>
        </w:rPr>
        <w:br/>
      </w:r>
      <w:r>
        <w:rPr>
          <w:rFonts w:ascii="Arial" w:hAnsi="Arial" w:cs="Arial"/>
          <w:color w:val="222222"/>
          <w:shd w:val="clear" w:color="auto" w:fill="FFFFFF"/>
        </w:rPr>
        <w:t>Line 59 - there are several other papers that have examined lateral flux and the impact of stomata and photosynthetic consumption, including Morison et al 2007.</w:t>
      </w:r>
      <w:r>
        <w:rPr>
          <w:rFonts w:ascii="Arial" w:hAnsi="Arial" w:cs="Arial"/>
          <w:color w:val="222222"/>
        </w:rPr>
        <w:br/>
      </w:r>
      <w:r>
        <w:rPr>
          <w:rFonts w:ascii="Arial" w:hAnsi="Arial" w:cs="Arial"/>
          <w:color w:val="222222"/>
          <w:shd w:val="clear" w:color="auto" w:fill="FFFFFF"/>
        </w:rPr>
        <w:t>The work of Wall et al., 2021 is missing and should be included.</w:t>
      </w:r>
      <w:r>
        <w:rPr>
          <w:rFonts w:ascii="Arial" w:hAnsi="Arial" w:cs="Arial"/>
          <w:color w:val="222222"/>
        </w:rPr>
        <w:br/>
      </w:r>
      <w:r>
        <w:rPr>
          <w:rFonts w:ascii="Arial" w:hAnsi="Arial" w:cs="Arial"/>
          <w:color w:val="222222"/>
          <w:shd w:val="clear" w:color="auto" w:fill="FFFFFF"/>
        </w:rPr>
        <w:t>The authors have not mentioned or considered the published references that have explored heterogeneity in stomatal distribution over the leaf surface and between surfaces (see work by Weyers et al.).</w:t>
      </w:r>
      <w:r>
        <w:rPr>
          <w:rFonts w:ascii="Arial" w:hAnsi="Arial" w:cs="Arial"/>
          <w:color w:val="222222"/>
        </w:rPr>
        <w:br/>
      </w:r>
      <w:r>
        <w:rPr>
          <w:rFonts w:ascii="Arial" w:hAnsi="Arial" w:cs="Arial"/>
          <w:color w:val="222222"/>
          <w:shd w:val="clear" w:color="auto" w:fill="FFFFFF"/>
        </w:rPr>
        <w:t>How do these findings for Arabidopsis translate to crops. Arabidopsis grows very close the ground and therefore boundary layers esp for the abaxial surface will be very different to key C3 crops.</w:t>
      </w:r>
    </w:p>
    <w:p w14:paraId="1BA105D1" w14:textId="77777777" w:rsidR="004953DF" w:rsidRDefault="004953D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goal of our study is not necessarily to translate the findings to crops; however, these results may prove to be relevant to crops upon further investigation. We agree that the boundary layer dynamics may differ drastically between the short </w:t>
      </w:r>
      <w:r w:rsidRPr="004953DF">
        <w:rPr>
          <w:rFonts w:ascii="Times New Roman" w:hAnsi="Times New Roman" w:cs="Times New Roman"/>
          <w:i/>
          <w:iCs/>
          <w:color w:val="222222"/>
          <w:sz w:val="24"/>
          <w:szCs w:val="24"/>
          <w:shd w:val="clear" w:color="auto" w:fill="FFFFFF"/>
        </w:rPr>
        <w:t>A. thaliana</w:t>
      </w:r>
      <w:r>
        <w:rPr>
          <w:rFonts w:ascii="Times New Roman" w:hAnsi="Times New Roman" w:cs="Times New Roman"/>
          <w:color w:val="222222"/>
          <w:sz w:val="24"/>
          <w:szCs w:val="24"/>
          <w:shd w:val="clear" w:color="auto" w:fill="FFFFFF"/>
        </w:rPr>
        <w:t xml:space="preserve"> stems and those of Maize. This does not nullify our results nor our discussion of them.</w:t>
      </w:r>
    </w:p>
    <w:p w14:paraId="660350C5" w14:textId="77777777" w:rsidR="00B8102B"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Hypothesis 3 - it is well established that high light alters stomatal density.</w:t>
      </w:r>
    </w:p>
    <w:p w14:paraId="76E33BA8" w14:textId="77777777" w:rsidR="00B8102B" w:rsidRDefault="00B810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are aware that this hypothesis has been tested and validated many times; however, stomatal density is still an important metric to consider and illustrate in this study as stomatal density may interact strongly with stomatal patterning.</w:t>
      </w:r>
    </w:p>
    <w:p w14:paraId="02D23A22" w14:textId="77777777" w:rsidR="0072101B"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The wording of hypothesis 5 is particularly unclear. "5) stomatal length will be positively correlated with the area of the leaf surface to which it is closest". What is the area of the leaf surface to which is it closest?</w:t>
      </w:r>
    </w:p>
    <w:p w14:paraId="371230B3" w14:textId="77777777" w:rsidR="00614381" w:rsidRDefault="00614381">
      <w:pPr>
        <w:rPr>
          <w:rFonts w:ascii="Times New Roman" w:hAnsi="Times New Roman" w:cs="Times New Roman"/>
          <w:color w:val="222222"/>
          <w:sz w:val="24"/>
          <w:szCs w:val="24"/>
        </w:rPr>
      </w:pPr>
      <w:r>
        <w:rPr>
          <w:rFonts w:ascii="Times New Roman" w:hAnsi="Times New Roman" w:cs="Times New Roman"/>
          <w:color w:val="222222"/>
          <w:sz w:val="24"/>
          <w:szCs w:val="24"/>
        </w:rPr>
        <w:t>Thanks for bringing up this potential ambiguity in our hypothesis. It now reads: “S</w:t>
      </w:r>
      <w:r w:rsidRPr="00614381">
        <w:rPr>
          <w:rFonts w:ascii="Times New Roman" w:hAnsi="Times New Roman" w:cs="Times New Roman"/>
          <w:color w:val="222222"/>
          <w:sz w:val="24"/>
          <w:szCs w:val="24"/>
        </w:rPr>
        <w:t>tomatal length (and hence its area) will be positively correlated with the area of the leaf surface to which it is spatial closest as defined by Voronoi tessellation techniques. We refer to this as the 'stomatal zone', the leaf area surrounding a focal stomate closest to that stomate and therefore the zone it supplies with CO</w:t>
      </w:r>
      <w:r w:rsidRPr="00614381">
        <w:rPr>
          <w:rFonts w:ascii="Times New Roman" w:hAnsi="Times New Roman" w:cs="Times New Roman"/>
          <w:color w:val="222222"/>
          <w:sz w:val="24"/>
          <w:szCs w:val="24"/>
          <w:vertAlign w:val="subscript"/>
        </w:rPr>
        <w:t>2</w:t>
      </w:r>
      <w:r w:rsidRPr="00614381">
        <w:rPr>
          <w:rFonts w:ascii="Times New Roman" w:hAnsi="Times New Roman" w:cs="Times New Roman"/>
          <w:color w:val="222222"/>
          <w:sz w:val="24"/>
          <w:szCs w:val="24"/>
        </w:rPr>
        <w:t>). This way, each stomate may be optimally sized relative to the mesophyll volume it supplies.</w:t>
      </w:r>
      <w:r>
        <w:rPr>
          <w:rFonts w:ascii="Times New Roman" w:hAnsi="Times New Roman" w:cs="Times New Roman"/>
          <w:color w:val="222222"/>
          <w:sz w:val="24"/>
          <w:szCs w:val="24"/>
        </w:rPr>
        <w:t>”</w:t>
      </w:r>
    </w:p>
    <w:p w14:paraId="3FFF998C" w14:textId="50DC861F" w:rsidR="00B8102B" w:rsidRDefault="00DF2D77">
      <w:pPr>
        <w:rPr>
          <w:rFonts w:ascii="Arial" w:hAnsi="Arial" w:cs="Arial"/>
          <w:color w:val="222222"/>
          <w:shd w:val="clear" w:color="auto" w:fill="FFFFFF"/>
        </w:rPr>
      </w:pPr>
      <w:r>
        <w:rPr>
          <w:rFonts w:ascii="Arial" w:hAnsi="Arial" w:cs="Arial"/>
          <w:color w:val="222222"/>
        </w:rPr>
        <w:br/>
      </w:r>
      <w:commentRangeStart w:id="0"/>
      <w:r>
        <w:rPr>
          <w:rFonts w:ascii="Arial" w:hAnsi="Arial" w:cs="Arial"/>
          <w:color w:val="222222"/>
          <w:shd w:val="clear" w:color="auto" w:fill="FFFFFF"/>
        </w:rPr>
        <w:t>The high light used in the experiment is quite low at 200 umol m-2 s-1</w:t>
      </w:r>
      <w:commentRangeEnd w:id="0"/>
      <w:r w:rsidR="00B80727">
        <w:rPr>
          <w:rStyle w:val="CommentReference"/>
        </w:rPr>
        <w:commentReference w:id="0"/>
      </w:r>
    </w:p>
    <w:p w14:paraId="4C764F6B" w14:textId="0F0DB83C" w:rsidR="00B8102B" w:rsidRDefault="00B810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concern can be related to your comment on hypothesis 3. 200 umol</w:t>
      </w:r>
      <w:r w:rsidRPr="00B8102B">
        <w:t xml:space="preserve"> </w:t>
      </w:r>
      <w:r w:rsidRPr="00B8102B">
        <w:rPr>
          <w:rFonts w:ascii="Times New Roman" w:hAnsi="Times New Roman" w:cs="Times New Roman"/>
          <w:color w:val="222222"/>
          <w:sz w:val="24"/>
          <w:szCs w:val="24"/>
          <w:shd w:val="clear" w:color="auto" w:fill="FFFFFF"/>
        </w:rPr>
        <w:t>m-2 s-1</w:t>
      </w:r>
      <w:r>
        <w:rPr>
          <w:rFonts w:ascii="Times New Roman" w:hAnsi="Times New Roman" w:cs="Times New Roman"/>
          <w:color w:val="222222"/>
          <w:sz w:val="24"/>
          <w:szCs w:val="24"/>
          <w:shd w:val="clear" w:color="auto" w:fill="FFFFFF"/>
        </w:rPr>
        <w:t xml:space="preserve"> is relatively low; however, it was high enough to drastically increase stomatal density, </w:t>
      </w:r>
      <w:r w:rsidR="0072101B">
        <w:rPr>
          <w:rFonts w:ascii="Times New Roman" w:hAnsi="Times New Roman" w:cs="Times New Roman"/>
          <w:color w:val="222222"/>
          <w:sz w:val="24"/>
          <w:szCs w:val="24"/>
          <w:shd w:val="clear" w:color="auto" w:fill="FFFFFF"/>
        </w:rPr>
        <w:t>suggesting a change in</w:t>
      </w:r>
      <w:r>
        <w:rPr>
          <w:rFonts w:ascii="Times New Roman" w:hAnsi="Times New Roman" w:cs="Times New Roman"/>
          <w:color w:val="222222"/>
          <w:sz w:val="24"/>
          <w:szCs w:val="24"/>
          <w:shd w:val="clear" w:color="auto" w:fill="FFFFFF"/>
        </w:rPr>
        <w:t xml:space="preserve"> many other unmeasured leaf parameters. This was convincing enough for us to define 200</w:t>
      </w:r>
      <w:r w:rsidRPr="00B8102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umol</w:t>
      </w:r>
      <w:r w:rsidRPr="00B8102B">
        <w:t xml:space="preserve"> </w:t>
      </w:r>
      <w:r w:rsidRPr="00B8102B">
        <w:rPr>
          <w:rFonts w:ascii="Times New Roman" w:hAnsi="Times New Roman" w:cs="Times New Roman"/>
          <w:color w:val="222222"/>
          <w:sz w:val="24"/>
          <w:szCs w:val="24"/>
          <w:shd w:val="clear" w:color="auto" w:fill="FFFFFF"/>
        </w:rPr>
        <w:t>m-2 s-1</w:t>
      </w:r>
      <w:r>
        <w:rPr>
          <w:rFonts w:ascii="Times New Roman" w:hAnsi="Times New Roman" w:cs="Times New Roman"/>
          <w:color w:val="222222"/>
          <w:sz w:val="24"/>
          <w:szCs w:val="24"/>
          <w:shd w:val="clear" w:color="auto" w:fill="FFFFFF"/>
        </w:rPr>
        <w:t xml:space="preserve"> as high light</w:t>
      </w:r>
      <w:r w:rsidR="00B346BE">
        <w:rPr>
          <w:rFonts w:ascii="Times New Roman" w:hAnsi="Times New Roman" w:cs="Times New Roman"/>
          <w:color w:val="222222"/>
          <w:sz w:val="24"/>
          <w:szCs w:val="24"/>
          <w:shd w:val="clear" w:color="auto" w:fill="FFFFFF"/>
        </w:rPr>
        <w:t>, especially when compared to 50</w:t>
      </w:r>
      <w:r w:rsidR="00B346BE" w:rsidRPr="00B346BE">
        <w:rPr>
          <w:rFonts w:ascii="Times New Roman" w:hAnsi="Times New Roman" w:cs="Times New Roman"/>
          <w:color w:val="222222"/>
          <w:sz w:val="24"/>
          <w:szCs w:val="24"/>
          <w:shd w:val="clear" w:color="auto" w:fill="FFFFFF"/>
        </w:rPr>
        <w:t xml:space="preserve"> </w:t>
      </w:r>
      <w:r w:rsidR="00B346BE">
        <w:rPr>
          <w:rFonts w:ascii="Times New Roman" w:hAnsi="Times New Roman" w:cs="Times New Roman"/>
          <w:color w:val="222222"/>
          <w:sz w:val="24"/>
          <w:szCs w:val="24"/>
          <w:shd w:val="clear" w:color="auto" w:fill="FFFFFF"/>
        </w:rPr>
        <w:t>umol</w:t>
      </w:r>
      <w:r w:rsidR="00B346BE" w:rsidRPr="00B8102B">
        <w:t xml:space="preserve"> </w:t>
      </w:r>
      <w:r w:rsidR="00B346BE" w:rsidRPr="00B8102B">
        <w:rPr>
          <w:rFonts w:ascii="Times New Roman" w:hAnsi="Times New Roman" w:cs="Times New Roman"/>
          <w:color w:val="222222"/>
          <w:sz w:val="24"/>
          <w:szCs w:val="24"/>
          <w:shd w:val="clear" w:color="auto" w:fill="FFFFFF"/>
        </w:rPr>
        <w:t>m-2 s-1</w:t>
      </w:r>
      <w:r w:rsidR="0072101B">
        <w:rPr>
          <w:rFonts w:ascii="Times New Roman" w:hAnsi="Times New Roman" w:cs="Times New Roman"/>
          <w:color w:val="222222"/>
          <w:sz w:val="24"/>
          <w:szCs w:val="24"/>
          <w:shd w:val="clear" w:color="auto" w:fill="FFFFFF"/>
        </w:rPr>
        <w:t>, our low light treatment</w:t>
      </w:r>
      <w:r>
        <w:rPr>
          <w:rFonts w:ascii="Times New Roman" w:hAnsi="Times New Roman" w:cs="Times New Roman"/>
          <w:color w:val="222222"/>
          <w:sz w:val="24"/>
          <w:szCs w:val="24"/>
          <w:shd w:val="clear" w:color="auto" w:fill="FFFFFF"/>
        </w:rPr>
        <w:t>.</w:t>
      </w:r>
      <w:r w:rsidR="00B346BE">
        <w:rPr>
          <w:rFonts w:ascii="Times New Roman" w:hAnsi="Times New Roman" w:cs="Times New Roman"/>
          <w:color w:val="222222"/>
          <w:sz w:val="24"/>
          <w:szCs w:val="24"/>
          <w:shd w:val="clear" w:color="auto" w:fill="FFFFFF"/>
        </w:rPr>
        <w:t xml:space="preserve"> It </w:t>
      </w:r>
      <w:r w:rsidR="00B346BE">
        <w:rPr>
          <w:rFonts w:ascii="Times New Roman" w:hAnsi="Times New Roman" w:cs="Times New Roman"/>
          <w:color w:val="222222"/>
          <w:sz w:val="24"/>
          <w:szCs w:val="24"/>
          <w:shd w:val="clear" w:color="auto" w:fill="FFFFFF"/>
        </w:rPr>
        <w:lastRenderedPageBreak/>
        <w:t xml:space="preserve">would make for an interesting study to repeat these measurements across multiple crops (to address the boundary layer differences between </w:t>
      </w:r>
      <w:r w:rsidR="00B346BE" w:rsidRPr="0072101B">
        <w:rPr>
          <w:rFonts w:ascii="Times New Roman" w:hAnsi="Times New Roman" w:cs="Times New Roman"/>
          <w:i/>
          <w:iCs/>
          <w:color w:val="222222"/>
          <w:sz w:val="24"/>
          <w:szCs w:val="24"/>
          <w:shd w:val="clear" w:color="auto" w:fill="FFFFFF"/>
        </w:rPr>
        <w:t>A. thaliana</w:t>
      </w:r>
      <w:r w:rsidR="00B346BE">
        <w:rPr>
          <w:rFonts w:ascii="Times New Roman" w:hAnsi="Times New Roman" w:cs="Times New Roman"/>
          <w:color w:val="222222"/>
          <w:sz w:val="24"/>
          <w:szCs w:val="24"/>
          <w:shd w:val="clear" w:color="auto" w:fill="FFFFFF"/>
        </w:rPr>
        <w:t xml:space="preserve"> and crops) and a wider range of light environments.</w:t>
      </w:r>
    </w:p>
    <w:p w14:paraId="4DF9323D" w14:textId="77777777" w:rsidR="009776E0"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52 - provide more explanation as to why the equilateral triangular grid is the ideal distribution.</w:t>
      </w:r>
    </w:p>
    <w:p w14:paraId="27613281" w14:textId="27ACE394" w:rsidR="009776E0" w:rsidRDefault="009776E0">
      <w:pPr>
        <w:rPr>
          <w:rFonts w:ascii="Times New Roman" w:hAnsi="Times New Roman" w:cs="Times New Roman"/>
          <w:color w:val="222222"/>
          <w:sz w:val="24"/>
          <w:szCs w:val="24"/>
        </w:rPr>
      </w:pPr>
      <w:r>
        <w:rPr>
          <w:rFonts w:ascii="Times New Roman" w:hAnsi="Times New Roman" w:cs="Times New Roman"/>
          <w:color w:val="222222"/>
          <w:sz w:val="24"/>
          <w:szCs w:val="24"/>
        </w:rPr>
        <w:t>We have done so. The text now reads: “</w:t>
      </w:r>
      <w:r w:rsidRPr="009776E0">
        <w:rPr>
          <w:rFonts w:ascii="Times New Roman" w:hAnsi="Times New Roman" w:cs="Times New Roman"/>
          <w:color w:val="222222"/>
          <w:sz w:val="24"/>
          <w:szCs w:val="24"/>
        </w:rPr>
        <w:t xml:space="preserve">An equilateral triangular grid is ideal because it standardizes the distance between stomata (for a given stomatal density) and thereby also standardizes the mesophyll volume with which each stomate is spatially closest to, </w:t>
      </w:r>
      <w:r>
        <w:rPr>
          <w:rFonts w:ascii="Times New Roman" w:hAnsi="Times New Roman" w:cs="Times New Roman"/>
          <w:color w:val="222222"/>
          <w:sz w:val="24"/>
          <w:szCs w:val="24"/>
        </w:rPr>
        <w:t xml:space="preserve">ultimately </w:t>
      </w:r>
      <w:r w:rsidRPr="009776E0">
        <w:rPr>
          <w:rFonts w:ascii="Times New Roman" w:hAnsi="Times New Roman" w:cs="Times New Roman"/>
          <w:color w:val="222222"/>
          <w:sz w:val="24"/>
          <w:szCs w:val="24"/>
        </w:rPr>
        <w:t>reducing redundancy associated with clustered stomata and allowing fewer stomata to supply the same leaf area</w:t>
      </w:r>
      <w:r w:rsidR="00D6446A">
        <w:rPr>
          <w:rFonts w:ascii="Times New Roman" w:hAnsi="Times New Roman" w:cs="Times New Roman"/>
          <w:color w:val="222222"/>
          <w:sz w:val="24"/>
          <w:szCs w:val="24"/>
        </w:rPr>
        <w:t xml:space="preserve"> </w:t>
      </w:r>
      <w:r w:rsidR="00D6446A" w:rsidRPr="00D6446A">
        <w:rPr>
          <w:rFonts w:ascii="Times New Roman" w:hAnsi="Times New Roman" w:cs="Times New Roman"/>
          <w:color w:val="222222"/>
          <w:sz w:val="24"/>
          <w:szCs w:val="24"/>
        </w:rPr>
        <w:t>(or the same number of stomata to adequately supply a larger leaf area)</w:t>
      </w:r>
      <w:r w:rsidRPr="009776E0">
        <w:rPr>
          <w:rFonts w:ascii="Times New Roman" w:hAnsi="Times New Roman" w:cs="Times New Roman"/>
          <w:color w:val="222222"/>
          <w:sz w:val="24"/>
          <w:szCs w:val="24"/>
        </w:rPr>
        <w:t>.</w:t>
      </w:r>
      <w:r>
        <w:rPr>
          <w:rFonts w:ascii="Times New Roman" w:hAnsi="Times New Roman" w:cs="Times New Roman"/>
          <w:color w:val="222222"/>
          <w:sz w:val="24"/>
          <w:szCs w:val="24"/>
        </w:rPr>
        <w:t>”</w:t>
      </w:r>
    </w:p>
    <w:p w14:paraId="379ABCC5" w14:textId="77777777" w:rsidR="00693D6F"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94 - details of the size of the image need to be included.</w:t>
      </w:r>
    </w:p>
    <w:p w14:paraId="41E853DC" w14:textId="77777777" w:rsidR="006801C5" w:rsidRDefault="00693D6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Thanks for catching this! We’ve now added the text in the appropriate spot in the data preparation section of the methods. It now reads: Images were square with an area of 0.386 mm</w:t>
      </w:r>
      <w:r w:rsidRPr="00693D6F">
        <w:rPr>
          <w:rFonts w:ascii="Times New Roman" w:hAnsi="Times New Roman" w:cs="Times New Roman"/>
          <w:color w:val="222222"/>
          <w:sz w:val="24"/>
          <w:szCs w:val="24"/>
          <w:shd w:val="clear" w:color="auto" w:fill="FFFFFF"/>
          <w:vertAlign w:val="superscript"/>
        </w:rPr>
        <w:t>2</w:t>
      </w:r>
      <w:r>
        <w:rPr>
          <w:rFonts w:ascii="Times New Roman" w:hAnsi="Times New Roman" w:cs="Times New Roman"/>
          <w:color w:val="222222"/>
          <w:sz w:val="24"/>
          <w:szCs w:val="24"/>
          <w:shd w:val="clear" w:color="auto" w:fill="FFFFFF"/>
        </w:rPr>
        <w:t>.</w:t>
      </w:r>
    </w:p>
    <w:p w14:paraId="365D165A" w14:textId="77777777" w:rsidR="00040DF0"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95 - sample image - is this real or synthetic? Terminology used needs to be clear and consistent.</w:t>
      </w:r>
    </w:p>
    <w:p w14:paraId="2BF67E08" w14:textId="005E71F8" w:rsidR="00040DF0" w:rsidRPr="00040DF0" w:rsidRDefault="00040DF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Sample image is our standard term for real leaf surface. Synthetic leaf surface is our standard term for simulated leaf surfaces against which the real leaves were compared.</w:t>
      </w:r>
    </w:p>
    <w:p w14:paraId="63B56FE8" w14:textId="77777777" w:rsidR="00B5628E"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105 - please provide further clarification on why the ideal dispersal is an equilateral triangle.</w:t>
      </w:r>
    </w:p>
    <w:p w14:paraId="1E9451C2" w14:textId="0BB14BA7" w:rsidR="00B5628E" w:rsidRPr="00B5628E" w:rsidRDefault="00B5628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We’ve provided clarification as to why this is the ideal dispersal in the introduction as you requested. We feel it would be redundant to also include it here.</w:t>
      </w:r>
    </w:p>
    <w:p w14:paraId="6AB5D204" w14:textId="77777777" w:rsidR="00D6446A"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106 - wording of this sentence is difficult to follow.</w:t>
      </w:r>
    </w:p>
    <w:p w14:paraId="2161A4AC" w14:textId="77777777" w:rsidR="00A3403F" w:rsidRDefault="00D6446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agree, this sentence is a little vague. We’ve changed it be more clear following your suggestion: “</w:t>
      </w:r>
      <w:r w:rsidRPr="00D6446A">
        <w:rPr>
          <w:rFonts w:ascii="Times New Roman" w:hAnsi="Times New Roman" w:cs="Times New Roman"/>
          <w:color w:val="222222"/>
          <w:sz w:val="24"/>
          <w:szCs w:val="24"/>
          <w:shd w:val="clear" w:color="auto" w:fill="FFFFFF"/>
        </w:rPr>
        <w:t xml:space="preserve">To account for uncertainty in the stomatal density of each sample image with </w:t>
      </w:r>
      <w:r w:rsidRPr="00D6446A">
        <w:rPr>
          <w:rFonts w:ascii="Times New Roman" w:hAnsi="Times New Roman" w:cs="Times New Roman"/>
          <w:i/>
          <w:iCs/>
          <w:color w:val="222222"/>
          <w:sz w:val="24"/>
          <w:szCs w:val="24"/>
          <w:shd w:val="clear" w:color="auto" w:fill="FFFFFF"/>
        </w:rPr>
        <w:t>n</w:t>
      </w:r>
      <w:r w:rsidRPr="00D6446A">
        <w:rPr>
          <w:rFonts w:ascii="Times New Roman" w:hAnsi="Times New Roman" w:cs="Times New Roman"/>
          <w:color w:val="222222"/>
          <w:sz w:val="24"/>
          <w:szCs w:val="24"/>
          <w:shd w:val="clear" w:color="auto" w:fill="FFFFFF"/>
        </w:rPr>
        <w:t xml:space="preserve"> stomata, we integrated over plausible stomatal densities and then conditioned on synthetic leaf surfaces with exactly </w:t>
      </w:r>
      <w:r w:rsidRPr="00D6446A">
        <w:rPr>
          <w:rFonts w:ascii="Times New Roman" w:hAnsi="Times New Roman" w:cs="Times New Roman"/>
          <w:i/>
          <w:iCs/>
          <w:color w:val="222222"/>
          <w:sz w:val="24"/>
          <w:szCs w:val="24"/>
          <w:shd w:val="clear" w:color="auto" w:fill="FFFFFF"/>
        </w:rPr>
        <w:t>n</w:t>
      </w:r>
      <w:r w:rsidRPr="00D6446A">
        <w:rPr>
          <w:rFonts w:ascii="Times New Roman" w:hAnsi="Times New Roman" w:cs="Times New Roman"/>
          <w:color w:val="222222"/>
          <w:sz w:val="24"/>
          <w:szCs w:val="24"/>
          <w:shd w:val="clear" w:color="auto" w:fill="FFFFFF"/>
        </w:rPr>
        <w:t xml:space="preserve"> stomata.</w:t>
      </w:r>
      <w:r>
        <w:rPr>
          <w:rFonts w:ascii="Times New Roman" w:hAnsi="Times New Roman" w:cs="Times New Roman"/>
          <w:color w:val="222222"/>
          <w:sz w:val="24"/>
          <w:szCs w:val="24"/>
          <w:shd w:val="clear" w:color="auto" w:fill="FFFFFF"/>
        </w:rPr>
        <w:t>”</w:t>
      </w:r>
    </w:p>
    <w:p w14:paraId="7F835D23" w14:textId="6D98FE53" w:rsidR="00A3403F"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129 - each pixel of what?</w:t>
      </w:r>
    </w:p>
    <w:p w14:paraId="5B2C2AFF" w14:textId="2C740E09" w:rsidR="00A3403F" w:rsidRPr="00A3403F" w:rsidRDefault="00B07FDE">
      <w:pPr>
        <w:rPr>
          <w:rFonts w:ascii="Times New Roman" w:hAnsi="Times New Roman" w:cs="Times New Roman"/>
          <w:color w:val="222222"/>
          <w:sz w:val="24"/>
          <w:szCs w:val="24"/>
        </w:rPr>
      </w:pPr>
      <w:r>
        <w:rPr>
          <w:rFonts w:ascii="Times New Roman" w:hAnsi="Times New Roman" w:cs="Times New Roman"/>
          <w:color w:val="222222"/>
          <w:sz w:val="24"/>
          <w:szCs w:val="24"/>
        </w:rPr>
        <w:t>It now reads: “pixel of the surface.”</w:t>
      </w:r>
    </w:p>
    <w:p w14:paraId="0DF0BA82" w14:textId="77777777" w:rsidR="00B07FDE"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157 - ideal pattern is "hexagonal"?</w:t>
      </w:r>
    </w:p>
    <w:p w14:paraId="2F64FB07" w14:textId="0FD52469" w:rsidR="00B07FDE" w:rsidRPr="00B07FDE" w:rsidRDefault="00B07FD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Thanks for catching this. We’ve now standardized this term to be the same as every other mention of the uniform, equilateral triangular grid.</w:t>
      </w:r>
    </w:p>
    <w:p w14:paraId="3EF39B14" w14:textId="77777777" w:rsidR="00D91D37" w:rsidRDefault="00DF2D7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168 - "All parameters....exceeded 103" - please clarify what you mean by this statement.</w:t>
      </w:r>
    </w:p>
    <w:p w14:paraId="220839EB" w14:textId="77777777" w:rsidR="008209D8" w:rsidRDefault="00D91D37">
      <w:pPr>
        <w:rPr>
          <w:rFonts w:ascii="Arial" w:hAnsi="Arial" w:cs="Arial"/>
          <w:color w:val="222222"/>
          <w:shd w:val="clear" w:color="auto" w:fill="FFFFFF"/>
        </w:rPr>
      </w:pPr>
      <w:r>
        <w:rPr>
          <w:rFonts w:ascii="Times New Roman" w:hAnsi="Times New Roman" w:cs="Times New Roman"/>
          <w:color w:val="222222"/>
          <w:sz w:val="24"/>
          <w:szCs w:val="24"/>
          <w:shd w:val="clear" w:color="auto" w:fill="FFFFFF"/>
        </w:rPr>
        <w:t>Thank you for all of your comments. We’ve clarified this statement by adding the name of the model for which parameters converged.</w:t>
      </w:r>
      <w:r w:rsidR="00DF2D77">
        <w:rPr>
          <w:rFonts w:ascii="Arial" w:hAnsi="Arial" w:cs="Arial"/>
          <w:color w:val="222222"/>
        </w:rPr>
        <w:br/>
      </w:r>
      <w:r w:rsidR="00DF2D77">
        <w:rPr>
          <w:rFonts w:ascii="Arial" w:hAnsi="Arial" w:cs="Arial"/>
          <w:color w:val="222222"/>
        </w:rPr>
        <w:br/>
      </w:r>
      <w:r w:rsidR="00DF2D77">
        <w:rPr>
          <w:rFonts w:ascii="Arial" w:hAnsi="Arial" w:cs="Arial"/>
          <w:color w:val="222222"/>
        </w:rPr>
        <w:br/>
      </w:r>
      <w:r w:rsidR="00DF2D77">
        <w:rPr>
          <w:rFonts w:ascii="Arial" w:hAnsi="Arial" w:cs="Arial"/>
          <w:color w:val="222222"/>
        </w:rPr>
        <w:br/>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Referee #2 Evaluations:</w:t>
      </w:r>
      <w:r w:rsidR="00DF2D77">
        <w:rPr>
          <w:rFonts w:ascii="Arial" w:hAnsi="Arial" w:cs="Arial"/>
          <w:color w:val="222222"/>
        </w:rPr>
        <w:br/>
      </w:r>
      <w:r w:rsidR="00DF2D77">
        <w:rPr>
          <w:rFonts w:ascii="Arial" w:hAnsi="Arial" w:cs="Arial"/>
          <w:color w:val="222222"/>
          <w:shd w:val="clear" w:color="auto" w:fill="FFFFFF"/>
        </w:rPr>
        <w:t>Recommendation: Major changes needed</w:t>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Referee #2 (Comments for the Author (Required)):</w:t>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Dear authors,</w:t>
      </w:r>
      <w:r w:rsidR="00DF2D77">
        <w:rPr>
          <w:rFonts w:ascii="Arial" w:hAnsi="Arial" w:cs="Arial"/>
          <w:color w:val="222222"/>
        </w:rPr>
        <w:br/>
      </w:r>
      <w:r w:rsidR="00DF2D77">
        <w:rPr>
          <w:rFonts w:ascii="Arial" w:hAnsi="Arial" w:cs="Arial"/>
          <w:color w:val="222222"/>
          <w:shd w:val="clear" w:color="auto" w:fill="FFFFFF"/>
        </w:rPr>
        <w:t>The authors made a theoretical analysis of the optimal distribution of stomata on each leaf surface and then compared it with actual data. I only have a few comments, most of them concerning the assumptions. I think the consequences of their assumptions could be better addressed and explained with further details, especially the concept of "optimal distribution".</w:t>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Please see my comments below.</w:t>
      </w:r>
    </w:p>
    <w:p w14:paraId="18A76DA8" w14:textId="77777777" w:rsidR="008209D8" w:rsidRDefault="008209D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Dear reviewer 2,</w:t>
      </w:r>
    </w:p>
    <w:p w14:paraId="38D2F4E1" w14:textId="77777777" w:rsidR="00563791" w:rsidRDefault="008209D8">
      <w:pPr>
        <w:rPr>
          <w:rFonts w:ascii="Arial" w:hAnsi="Arial" w:cs="Arial"/>
          <w:color w:val="222222"/>
          <w:shd w:val="clear" w:color="auto" w:fill="FFFFFF"/>
        </w:rPr>
      </w:pPr>
      <w:r>
        <w:rPr>
          <w:rFonts w:ascii="Times New Roman" w:hAnsi="Times New Roman" w:cs="Times New Roman"/>
          <w:color w:val="222222"/>
          <w:sz w:val="24"/>
          <w:szCs w:val="24"/>
          <w:shd w:val="clear" w:color="auto" w:fill="FFFFFF"/>
        </w:rPr>
        <w:t>We really appreciate your comments as they are most insightful and will certainly make this manuscript better</w:t>
      </w:r>
      <w:r w:rsidR="00BF1B4E">
        <w:rPr>
          <w:rFonts w:ascii="Times New Roman" w:hAnsi="Times New Roman" w:cs="Times New Roman"/>
          <w:color w:val="222222"/>
          <w:sz w:val="24"/>
          <w:szCs w:val="24"/>
          <w:shd w:val="clear" w:color="auto" w:fill="FFFFFF"/>
        </w:rPr>
        <w:t xml:space="preserve"> and more useful for its readership</w:t>
      </w:r>
      <w:r>
        <w:rPr>
          <w:rFonts w:ascii="Times New Roman" w:hAnsi="Times New Roman" w:cs="Times New Roman"/>
          <w:color w:val="222222"/>
          <w:sz w:val="24"/>
          <w:szCs w:val="24"/>
          <w:shd w:val="clear" w:color="auto" w:fill="FFFFFF"/>
        </w:rPr>
        <w:t>.</w:t>
      </w:r>
      <w:r w:rsidR="00E61C32">
        <w:rPr>
          <w:rFonts w:ascii="Times New Roman" w:hAnsi="Times New Roman" w:cs="Times New Roman"/>
          <w:color w:val="222222"/>
          <w:sz w:val="24"/>
          <w:szCs w:val="24"/>
          <w:shd w:val="clear" w:color="auto" w:fill="FFFFFF"/>
        </w:rPr>
        <w:t xml:space="preserve"> If we’ve interpreted your concerns correctly</w:t>
      </w:r>
      <w:r w:rsidR="00BF1B4E">
        <w:rPr>
          <w:rFonts w:ascii="Times New Roman" w:hAnsi="Times New Roman" w:cs="Times New Roman"/>
          <w:color w:val="222222"/>
          <w:sz w:val="24"/>
          <w:szCs w:val="24"/>
          <w:shd w:val="clear" w:color="auto" w:fill="FFFFFF"/>
        </w:rPr>
        <w:t>, your main issue with the ms in its current state is that the limitations brought upon by our model assumptions, particularly concerning uniform mesophyll tortuosity/diffusion resistance</w:t>
      </w:r>
      <w:r w:rsidR="00855630">
        <w:rPr>
          <w:rFonts w:ascii="Times New Roman" w:hAnsi="Times New Roman" w:cs="Times New Roman"/>
          <w:color w:val="222222"/>
          <w:sz w:val="24"/>
          <w:szCs w:val="24"/>
          <w:shd w:val="clear" w:color="auto" w:fill="FFFFFF"/>
        </w:rPr>
        <w:t xml:space="preserve"> and its consequences for our definition of “ideal, uniform” stomatal patterning</w:t>
      </w:r>
      <w:r w:rsidR="00BF1B4E">
        <w:rPr>
          <w:rFonts w:ascii="Times New Roman" w:hAnsi="Times New Roman" w:cs="Times New Roman"/>
          <w:color w:val="222222"/>
          <w:sz w:val="24"/>
          <w:szCs w:val="24"/>
          <w:shd w:val="clear" w:color="auto" w:fill="FFFFFF"/>
        </w:rPr>
        <w:t>, are not adequately explained in the introduction and discussion. We agree that th</w:t>
      </w:r>
      <w:r w:rsidR="00855630">
        <w:rPr>
          <w:rFonts w:ascii="Times New Roman" w:hAnsi="Times New Roman" w:cs="Times New Roman"/>
          <w:color w:val="222222"/>
          <w:sz w:val="24"/>
          <w:szCs w:val="24"/>
          <w:shd w:val="clear" w:color="auto" w:fill="FFFFFF"/>
        </w:rPr>
        <w:t>ese</w:t>
      </w:r>
      <w:r w:rsidR="00BF1B4E">
        <w:rPr>
          <w:rFonts w:ascii="Times New Roman" w:hAnsi="Times New Roman" w:cs="Times New Roman"/>
          <w:color w:val="222222"/>
          <w:sz w:val="24"/>
          <w:szCs w:val="24"/>
          <w:shd w:val="clear" w:color="auto" w:fill="FFFFFF"/>
        </w:rPr>
        <w:t xml:space="preserve"> caveat</w:t>
      </w:r>
      <w:r w:rsidR="00855630">
        <w:rPr>
          <w:rFonts w:ascii="Times New Roman" w:hAnsi="Times New Roman" w:cs="Times New Roman"/>
          <w:color w:val="222222"/>
          <w:sz w:val="24"/>
          <w:szCs w:val="24"/>
          <w:shd w:val="clear" w:color="auto" w:fill="FFFFFF"/>
        </w:rPr>
        <w:t>s</w:t>
      </w:r>
      <w:r w:rsidR="00BF1B4E">
        <w:rPr>
          <w:rFonts w:ascii="Times New Roman" w:hAnsi="Times New Roman" w:cs="Times New Roman"/>
          <w:color w:val="222222"/>
          <w:sz w:val="24"/>
          <w:szCs w:val="24"/>
          <w:shd w:val="clear" w:color="auto" w:fill="FFFFFF"/>
        </w:rPr>
        <w:t xml:space="preserve"> </w:t>
      </w:r>
      <w:r w:rsidR="00855630">
        <w:rPr>
          <w:rFonts w:ascii="Times New Roman" w:hAnsi="Times New Roman" w:cs="Times New Roman"/>
          <w:color w:val="222222"/>
          <w:sz w:val="24"/>
          <w:szCs w:val="24"/>
          <w:shd w:val="clear" w:color="auto" w:fill="FFFFFF"/>
        </w:rPr>
        <w:t>are</w:t>
      </w:r>
      <w:r w:rsidR="00BF1B4E">
        <w:rPr>
          <w:rFonts w:ascii="Times New Roman" w:hAnsi="Times New Roman" w:cs="Times New Roman"/>
          <w:color w:val="222222"/>
          <w:sz w:val="24"/>
          <w:szCs w:val="24"/>
          <w:shd w:val="clear" w:color="auto" w:fill="FFFFFF"/>
        </w:rPr>
        <w:t xml:space="preserve"> not discussed</w:t>
      </w:r>
      <w:r w:rsidR="00855630">
        <w:rPr>
          <w:rFonts w:ascii="Times New Roman" w:hAnsi="Times New Roman" w:cs="Times New Roman"/>
          <w:color w:val="222222"/>
          <w:sz w:val="24"/>
          <w:szCs w:val="24"/>
          <w:shd w:val="clear" w:color="auto" w:fill="FFFFFF"/>
        </w:rPr>
        <w:t xml:space="preserve"> in great enough detail. We hope we can convince you that we have indeed thought about this and that it does not nullify our analyses, but simply puts them into context of the larger discussion about how each variable of the leaf may be modulated to optimize photosynthesis, especially diffusion </w:t>
      </w:r>
      <w:r w:rsidR="001B3EF4">
        <w:rPr>
          <w:rFonts w:ascii="Times New Roman" w:hAnsi="Times New Roman" w:cs="Times New Roman"/>
          <w:color w:val="222222"/>
          <w:sz w:val="24"/>
          <w:szCs w:val="24"/>
          <w:shd w:val="clear" w:color="auto" w:fill="FFFFFF"/>
        </w:rPr>
        <w:t>limitations.</w:t>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L64-65. The impact of varying tortuosity (horizontal vs. vertical) on stomatal distribution needs clearer exploration. Specifically, how do differences in adaxial and abaxial tortuosity affect your analysis? I guess this must be in coordination with different horizontal and vertical tortuosity, as the authors mentioned: if the horizontal tortuosity is higher than the vertical tortuosity, this consideration should vary, especially if the tortuosity in the adaxial and abaxial half are different.</w:t>
      </w:r>
    </w:p>
    <w:p w14:paraId="5663F5F9" w14:textId="77777777" w:rsidR="00563791" w:rsidRDefault="0056379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have addressed this extensively in the discussion. See our text from the discussion which now reads: </w:t>
      </w:r>
    </w:p>
    <w:p w14:paraId="162455A2" w14:textId="42CDCB1F" w:rsidR="00563791" w:rsidRPr="00563791" w:rsidRDefault="0056379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w:t>
      </w:r>
      <w:r w:rsidRPr="00563791">
        <w:rPr>
          <w:rFonts w:ascii="Times New Roman" w:hAnsi="Times New Roman" w:cs="Times New Roman"/>
          <w:color w:val="222222"/>
          <w:sz w:val="24"/>
          <w:szCs w:val="24"/>
          <w:shd w:val="clear" w:color="auto" w:fill="FFFFFF"/>
        </w:rPr>
        <w:t>First, our predictions are wrong because they are based on overly simplistic assumptions about epidermal and mesophyll anatomy. In real leaves, diffusion through the mesophyll depends on the position of each cell and resulting IAS geometry. If, for example, horizontal diffusion was modeled to be much slower than vertical diffusion, we likely would have seen an increased benefit of ab- adaxial stomatal coordination across a greater range of feasible trait values. However, further information about the three-dimensional structure of the leaves would need to be incorporated into the model to address any further questions about how mesophyll anatomy may influence stomatal anatomy.</w:t>
      </w:r>
      <w:r>
        <w:rPr>
          <w:rFonts w:ascii="Times New Roman" w:hAnsi="Times New Roman" w:cs="Times New Roman"/>
          <w:color w:val="222222"/>
          <w:sz w:val="24"/>
          <w:szCs w:val="24"/>
          <w:shd w:val="clear" w:color="auto" w:fill="FFFFFF"/>
        </w:rPr>
        <w:t>”</w:t>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L64-66 (hypotesises 1 and 2). Stomata distribution and tortuosity of the mesophyll also contribute to modulating transpiration, not only CO2 distribution. Did the authors account for this?</w:t>
      </w:r>
    </w:p>
    <w:p w14:paraId="319F7826" w14:textId="3D640AEF" w:rsidR="00B25994" w:rsidRDefault="00563791">
      <w:pPr>
        <w:rPr>
          <w:rFonts w:ascii="Arial" w:hAnsi="Arial" w:cs="Arial"/>
          <w:color w:val="222222"/>
          <w:shd w:val="clear" w:color="auto" w:fill="FFFFFF"/>
        </w:rPr>
      </w:pPr>
      <w:r>
        <w:rPr>
          <w:rFonts w:ascii="Times New Roman" w:hAnsi="Times New Roman" w:cs="Times New Roman"/>
          <w:color w:val="222222"/>
          <w:sz w:val="24"/>
          <w:szCs w:val="24"/>
          <w:shd w:val="clear" w:color="auto" w:fill="FFFFFF"/>
        </w:rPr>
        <w:t>Yes, the model and our discussion of it both account for the affects of transpiration.</w:t>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L69-71. Clarification is needed on what is meant by "the surface closest to." Does this imply an assumption of homogeneous tortuosity, leading to a triangular distribution as the only optimisation? Doesn't this already assume that tortuosity is homogeneous and, therefore, the only optimisation possible is the triangular distribution?</w:t>
      </w:r>
    </w:p>
    <w:p w14:paraId="1E1ADE9C" w14:textId="050B515A" w:rsidR="00AE39CE" w:rsidRDefault="00B25994">
      <w:pPr>
        <w:rPr>
          <w:rFonts w:ascii="Arial" w:hAnsi="Arial" w:cs="Arial"/>
          <w:color w:val="222222"/>
          <w:shd w:val="clear" w:color="auto" w:fill="FFFFFF"/>
        </w:rPr>
      </w:pPr>
      <w:r w:rsidRPr="00B25994">
        <w:rPr>
          <w:rFonts w:ascii="Times New Roman" w:hAnsi="Times New Roman" w:cs="Times New Roman"/>
          <w:color w:val="222222"/>
          <w:sz w:val="24"/>
          <w:szCs w:val="24"/>
          <w:shd w:val="clear" w:color="auto" w:fill="FFFFFF"/>
        </w:rPr>
        <w:t>Thanks for noticing this. Reviewer 1 also noticed this, so see our response to their comments on these lines for how we’ve addressed this issue</w:t>
      </w:r>
      <w:r>
        <w:rPr>
          <w:rFonts w:ascii="Times New Roman" w:hAnsi="Times New Roman" w:cs="Times New Roman"/>
          <w:color w:val="222222"/>
          <w:sz w:val="24"/>
          <w:szCs w:val="24"/>
          <w:shd w:val="clear" w:color="auto" w:fill="FFFFFF"/>
        </w:rPr>
        <w:t>. And regarding the homogeneous tortuosity, we’ve addressed the limitations of this assumption thoroughly in the text. An</w:t>
      </w:r>
      <w:r w:rsidR="00563791">
        <w:rPr>
          <w:rFonts w:ascii="Times New Roman" w:hAnsi="Times New Roman" w:cs="Times New Roman"/>
          <w:color w:val="222222"/>
          <w:sz w:val="24"/>
          <w:szCs w:val="24"/>
          <w:shd w:val="clear" w:color="auto" w:fill="FFFFFF"/>
        </w:rPr>
        <w:t>d we were aware that defining the conditions of the model this way would lead to such an optimization, but we then compared this optimization to real leaf surface data and provided alternative explanations as to why such an optimization is not reached in nature. In other words, the question of the paper is not: what is the optimal distribution of stomatal given these parameters? Rather it is, why is the optimal distribution (as suggested by our simplistic modeling and geometric assumptions) not reached? What are these other mechanisms which are potentially more important than uniform stomatal spacing?</w:t>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L140-143 and 194-198. I apologise if I have missed something. There seems to be a presupposition of homogeneous internal resistance to CO2 diffusion or tortuosity. How does this assumption define the optimal arrangement and affect the photosynthesis modelling based solely on stomatal distribution? It seems to me that the authors already define the optimal arrangement by assuming homogeneous internal resistance to CO2 diffusion or homogeneous tortuosity. So, photosynthesis modelling for given photosynthetic parameters will be a function of the distribution of the stomata only, isn't it?</w:t>
      </w:r>
    </w:p>
    <w:p w14:paraId="76D365D9" w14:textId="591A95B4" w:rsidR="00AE39CE" w:rsidRDefault="00AE39CE" w:rsidP="00AE39CE">
      <w:pPr>
        <w:rPr>
          <w:rFonts w:ascii="Times New Roman" w:hAnsi="Times New Roman" w:cs="Times New Roman"/>
          <w:color w:val="222222"/>
          <w:sz w:val="24"/>
          <w:szCs w:val="24"/>
        </w:rPr>
      </w:pPr>
      <w:r>
        <w:rPr>
          <w:rFonts w:ascii="Times New Roman" w:hAnsi="Times New Roman" w:cs="Times New Roman"/>
          <w:color w:val="222222"/>
          <w:sz w:val="24"/>
          <w:szCs w:val="24"/>
        </w:rPr>
        <w:t>We agree with your sentiments in this comment and in your over-arching concernings with the entire ms. We have since modified the introduction text accordingly to account for your comments. It now reads:</w:t>
      </w:r>
    </w:p>
    <w:p w14:paraId="4C5C371D" w14:textId="4E4A8281" w:rsidR="00AE39CE" w:rsidRPr="00AE39CE" w:rsidRDefault="002A3DEB" w:rsidP="00AE39CE">
      <w:pPr>
        <w:rPr>
          <w:rFonts w:ascii="Times New Roman" w:hAnsi="Times New Roman" w:cs="Times New Roman"/>
          <w:color w:val="222222"/>
          <w:sz w:val="24"/>
          <w:szCs w:val="24"/>
        </w:rPr>
      </w:pPr>
      <w:r>
        <w:rPr>
          <w:rFonts w:ascii="Times New Roman" w:hAnsi="Times New Roman" w:cs="Times New Roman"/>
          <w:color w:val="222222"/>
          <w:sz w:val="24"/>
          <w:szCs w:val="24"/>
        </w:rPr>
        <w:t>“</w:t>
      </w:r>
      <w:r w:rsidR="00AE39CE" w:rsidRPr="00AE39CE">
        <w:rPr>
          <w:rFonts w:ascii="Times New Roman" w:hAnsi="Times New Roman" w:cs="Times New Roman"/>
          <w:color w:val="222222"/>
          <w:sz w:val="24"/>
          <w:szCs w:val="24"/>
        </w:rPr>
        <w:t>Assuming uniform mesophyll diffusion resistance in all directions (porous medium), an ideal stomatal anatomy can be predicted. To maximize CO</w:t>
      </w:r>
      <w:r>
        <w:rPr>
          <w:rFonts w:ascii="Times New Roman" w:hAnsi="Times New Roman" w:cs="Times New Roman"/>
          <w:color w:val="222222"/>
          <w:sz w:val="24"/>
          <w:szCs w:val="24"/>
          <w:vertAlign w:val="subscript"/>
        </w:rPr>
        <w:t>2</w:t>
      </w:r>
      <w:r w:rsidR="00AE39CE" w:rsidRPr="00AE39CE">
        <w:rPr>
          <w:rFonts w:ascii="Times New Roman" w:hAnsi="Times New Roman" w:cs="Times New Roman"/>
          <w:color w:val="222222"/>
          <w:sz w:val="24"/>
          <w:szCs w:val="24"/>
        </w:rPr>
        <w:t xml:space="preserve"> supply from the stomatal pore to chloroplasts, stomata should be uniformly distributed in an equilateral triangular grid on the leaf </w:t>
      </w:r>
      <w:r w:rsidR="00AE39CE" w:rsidRPr="00AE39CE">
        <w:rPr>
          <w:rFonts w:ascii="Times New Roman" w:hAnsi="Times New Roman" w:cs="Times New Roman"/>
          <w:color w:val="222222"/>
          <w:sz w:val="24"/>
          <w:szCs w:val="24"/>
        </w:rPr>
        <w:lastRenderedPageBreak/>
        <w:t>surface so as to minimize stomatal number and CO</w:t>
      </w:r>
      <w:r>
        <w:rPr>
          <w:rFonts w:ascii="Times New Roman" w:hAnsi="Times New Roman" w:cs="Times New Roman"/>
          <w:color w:val="222222"/>
          <w:sz w:val="24"/>
          <w:szCs w:val="24"/>
          <w:vertAlign w:val="subscript"/>
        </w:rPr>
        <w:t>2</w:t>
      </w:r>
      <w:r>
        <w:rPr>
          <w:rFonts w:ascii="Times New Roman" w:hAnsi="Times New Roman" w:cs="Times New Roman"/>
          <w:color w:val="222222"/>
          <w:sz w:val="24"/>
          <w:szCs w:val="24"/>
        </w:rPr>
        <w:t xml:space="preserve"> </w:t>
      </w:r>
      <w:r w:rsidR="00AE39CE" w:rsidRPr="00AE39CE">
        <w:rPr>
          <w:rFonts w:ascii="Times New Roman" w:hAnsi="Times New Roman" w:cs="Times New Roman"/>
          <w:color w:val="222222"/>
          <w:sz w:val="24"/>
          <w:szCs w:val="24"/>
        </w:rPr>
        <w:t xml:space="preserve">diffusion path length </w:t>
      </w:r>
      <w:r>
        <w:rPr>
          <w:rFonts w:ascii="Times New Roman" w:hAnsi="Times New Roman" w:cs="Times New Roman"/>
          <w:color w:val="222222"/>
          <w:sz w:val="24"/>
          <w:szCs w:val="24"/>
        </w:rPr>
        <w:t>(P</w:t>
      </w:r>
      <w:r w:rsidR="00AE39CE" w:rsidRPr="00AE39CE">
        <w:rPr>
          <w:rFonts w:ascii="Times New Roman" w:hAnsi="Times New Roman" w:cs="Times New Roman"/>
          <w:color w:val="222222"/>
          <w:sz w:val="24"/>
          <w:szCs w:val="24"/>
        </w:rPr>
        <w:t>arkhurst</w:t>
      </w:r>
      <w:r>
        <w:rPr>
          <w:rFonts w:ascii="Times New Roman" w:hAnsi="Times New Roman" w:cs="Times New Roman"/>
          <w:color w:val="222222"/>
          <w:sz w:val="24"/>
          <w:szCs w:val="24"/>
        </w:rPr>
        <w:t xml:space="preserve">, </w:t>
      </w:r>
      <w:r w:rsidR="00AE39CE" w:rsidRPr="00AE39CE">
        <w:rPr>
          <w:rFonts w:ascii="Times New Roman" w:hAnsi="Times New Roman" w:cs="Times New Roman"/>
          <w:color w:val="222222"/>
          <w:sz w:val="24"/>
          <w:szCs w:val="24"/>
        </w:rPr>
        <w:t>1994</w:t>
      </w:r>
      <w:r>
        <w:rPr>
          <w:rFonts w:ascii="Times New Roman" w:hAnsi="Times New Roman" w:cs="Times New Roman"/>
          <w:color w:val="222222"/>
          <w:sz w:val="24"/>
          <w:szCs w:val="24"/>
        </w:rPr>
        <w:t>)</w:t>
      </w:r>
      <w:r w:rsidR="00AE39CE" w:rsidRPr="00AE39CE">
        <w:rPr>
          <w:rFonts w:ascii="Times New Roman" w:hAnsi="Times New Roman" w:cs="Times New Roman"/>
          <w:color w:val="222222"/>
          <w:sz w:val="24"/>
          <w:szCs w:val="24"/>
        </w:rPr>
        <w:t>. With this assumption, an equilateral triangular grid is ideal because it standardizes the distance between stomata (for a given stomatal density) and thereby also standardizes the mesophyll volume with which each stomate is spatially closest to, ultimately reducing redundancy associated with clustered stomata and allowing fewer stomata to supply the same leaf area (or the same number of stomata to adequately supply a larger leaf area).</w:t>
      </w:r>
    </w:p>
    <w:p w14:paraId="1160BB30" w14:textId="61F3A5C1" w:rsidR="00AE39CE" w:rsidRPr="002A3DEB" w:rsidRDefault="00AE39CE" w:rsidP="00AE39CE">
      <w:pPr>
        <w:rPr>
          <w:rFonts w:ascii="Times New Roman" w:hAnsi="Times New Roman" w:cs="Times New Roman"/>
          <w:color w:val="222222"/>
          <w:sz w:val="24"/>
          <w:szCs w:val="24"/>
        </w:rPr>
      </w:pPr>
      <w:r w:rsidRPr="00AE39CE">
        <w:rPr>
          <w:rFonts w:ascii="Times New Roman" w:hAnsi="Times New Roman" w:cs="Times New Roman"/>
          <w:color w:val="222222"/>
          <w:sz w:val="24"/>
          <w:szCs w:val="24"/>
        </w:rPr>
        <w:t xml:space="preserve">Such an assumption, though an </w:t>
      </w:r>
      <w:r w:rsidR="002A3DEB" w:rsidRPr="00AE39CE">
        <w:rPr>
          <w:rFonts w:ascii="Times New Roman" w:hAnsi="Times New Roman" w:cs="Times New Roman"/>
          <w:color w:val="222222"/>
          <w:sz w:val="24"/>
          <w:szCs w:val="24"/>
        </w:rPr>
        <w:t>oversimplification</w:t>
      </w:r>
      <w:r w:rsidRPr="00AE39CE">
        <w:rPr>
          <w:rFonts w:ascii="Times New Roman" w:hAnsi="Times New Roman" w:cs="Times New Roman"/>
          <w:color w:val="222222"/>
          <w:sz w:val="24"/>
          <w:szCs w:val="24"/>
        </w:rPr>
        <w:t>, is a powerful tool for photosynthesis modelling, and may provide insight into how real leaves diverge from this. In real leaves, as the diffusion rate of CO</w:t>
      </w:r>
      <w:r w:rsidR="002A3DEB" w:rsidRPr="002A3DEB">
        <w:rPr>
          <w:rFonts w:ascii="Times New Roman" w:hAnsi="Times New Roman" w:cs="Times New Roman"/>
          <w:color w:val="222222"/>
          <w:sz w:val="24"/>
          <w:szCs w:val="24"/>
          <w:vertAlign w:val="subscript"/>
        </w:rPr>
        <w:t>2</w:t>
      </w:r>
      <w:r w:rsidRPr="00AE39CE">
        <w:rPr>
          <w:rFonts w:ascii="Times New Roman" w:hAnsi="Times New Roman" w:cs="Times New Roman"/>
          <w:color w:val="222222"/>
          <w:sz w:val="24"/>
          <w:szCs w:val="24"/>
        </w:rPr>
        <w:t xml:space="preserve"> though liquid is approximately 10</w:t>
      </w:r>
      <w:r w:rsidRPr="002A3DEB">
        <w:rPr>
          <w:rFonts w:ascii="Times New Roman" w:hAnsi="Times New Roman" w:cs="Times New Roman"/>
          <w:color w:val="222222"/>
          <w:sz w:val="24"/>
          <w:szCs w:val="24"/>
          <w:vertAlign w:val="superscript"/>
        </w:rPr>
        <w:t>4</w:t>
      </w:r>
      <w:r w:rsidR="002A3DEB">
        <w:rPr>
          <w:rFonts w:ascii="Times New Roman" w:hAnsi="Times New Roman" w:cs="Times New Roman"/>
          <w:color w:val="222222"/>
          <w:sz w:val="24"/>
          <w:szCs w:val="24"/>
        </w:rPr>
        <w:t xml:space="preserve"> X</w:t>
      </w:r>
      <w:r w:rsidRPr="00AE39CE">
        <w:rPr>
          <w:rFonts w:ascii="Times New Roman" w:hAnsi="Times New Roman" w:cs="Times New Roman"/>
          <w:color w:val="222222"/>
          <w:sz w:val="24"/>
          <w:szCs w:val="24"/>
        </w:rPr>
        <w:t xml:space="preserve"> slower than CO</w:t>
      </w:r>
      <w:r w:rsidR="002A3DEB" w:rsidRPr="002A3DEB">
        <w:rPr>
          <w:rFonts w:ascii="Times New Roman" w:hAnsi="Times New Roman" w:cs="Times New Roman"/>
          <w:color w:val="222222"/>
          <w:sz w:val="24"/>
          <w:szCs w:val="24"/>
          <w:vertAlign w:val="subscript"/>
        </w:rPr>
        <w:t>2</w:t>
      </w:r>
      <w:r w:rsidRPr="00AE39CE">
        <w:rPr>
          <w:rFonts w:ascii="Times New Roman" w:hAnsi="Times New Roman" w:cs="Times New Roman"/>
          <w:color w:val="222222"/>
          <w:sz w:val="24"/>
          <w:szCs w:val="24"/>
        </w:rPr>
        <w:t xml:space="preserve"> diffusion through air, mesophyll resistance is generally thought to be primarily limited by liquid diffusion </w:t>
      </w:r>
      <w:r w:rsidR="002A3DEB">
        <w:rPr>
          <w:rFonts w:ascii="Times New Roman" w:hAnsi="Times New Roman" w:cs="Times New Roman"/>
          <w:color w:val="222222"/>
          <w:sz w:val="24"/>
          <w:szCs w:val="24"/>
        </w:rPr>
        <w:t>(A</w:t>
      </w:r>
      <w:r w:rsidRPr="00AE39CE">
        <w:rPr>
          <w:rFonts w:ascii="Times New Roman" w:hAnsi="Times New Roman" w:cs="Times New Roman"/>
          <w:color w:val="222222"/>
          <w:sz w:val="24"/>
          <w:szCs w:val="24"/>
        </w:rPr>
        <w:t>alto</w:t>
      </w:r>
      <w:r w:rsidR="002A3DEB">
        <w:rPr>
          <w:rFonts w:ascii="Times New Roman" w:hAnsi="Times New Roman" w:cs="Times New Roman"/>
          <w:color w:val="222222"/>
          <w:sz w:val="24"/>
          <w:szCs w:val="24"/>
        </w:rPr>
        <w:t xml:space="preserve">, </w:t>
      </w:r>
      <w:r w:rsidRPr="00AE39CE">
        <w:rPr>
          <w:rFonts w:ascii="Times New Roman" w:hAnsi="Times New Roman" w:cs="Times New Roman"/>
          <w:color w:val="222222"/>
          <w:sz w:val="24"/>
          <w:szCs w:val="24"/>
        </w:rPr>
        <w:t xml:space="preserve">2002; </w:t>
      </w:r>
      <w:r w:rsidR="002A3DEB">
        <w:rPr>
          <w:rFonts w:ascii="Times New Roman" w:hAnsi="Times New Roman" w:cs="Times New Roman"/>
          <w:color w:val="222222"/>
          <w:sz w:val="24"/>
          <w:szCs w:val="24"/>
        </w:rPr>
        <w:t>E</w:t>
      </w:r>
      <w:r w:rsidRPr="00AE39CE">
        <w:rPr>
          <w:rFonts w:ascii="Times New Roman" w:hAnsi="Times New Roman" w:cs="Times New Roman"/>
          <w:color w:val="222222"/>
          <w:sz w:val="24"/>
          <w:szCs w:val="24"/>
        </w:rPr>
        <w:t>vans</w:t>
      </w:r>
      <w:r w:rsidR="002A3DEB">
        <w:rPr>
          <w:rFonts w:ascii="Times New Roman" w:hAnsi="Times New Roman" w:cs="Times New Roman"/>
          <w:color w:val="222222"/>
          <w:sz w:val="24"/>
          <w:szCs w:val="24"/>
        </w:rPr>
        <w:t xml:space="preserve">, </w:t>
      </w:r>
      <w:r w:rsidRPr="00AE39CE">
        <w:rPr>
          <w:rFonts w:ascii="Times New Roman" w:hAnsi="Times New Roman" w:cs="Times New Roman"/>
          <w:color w:val="222222"/>
          <w:sz w:val="24"/>
          <w:szCs w:val="24"/>
        </w:rPr>
        <w:t>2009</w:t>
      </w:r>
      <w:r w:rsidR="002A3DEB">
        <w:rPr>
          <w:rFonts w:ascii="Times New Roman" w:hAnsi="Times New Roman" w:cs="Times New Roman"/>
          <w:color w:val="222222"/>
          <w:sz w:val="24"/>
          <w:szCs w:val="24"/>
        </w:rPr>
        <w:t>)</w:t>
      </w:r>
      <w:r w:rsidRPr="00AE39CE">
        <w:rPr>
          <w:rFonts w:ascii="Times New Roman" w:hAnsi="Times New Roman" w:cs="Times New Roman"/>
          <w:color w:val="222222"/>
          <w:sz w:val="24"/>
          <w:szCs w:val="24"/>
        </w:rPr>
        <w:t xml:space="preserve">, but diffusion through the IAS has also been shown to be a rate limiting process because the tortuous, disjunct nature of the IAS can greatly increase diffusion path lengths </w:t>
      </w:r>
      <w:r w:rsidR="002A3DEB">
        <w:rPr>
          <w:rFonts w:ascii="Times New Roman" w:hAnsi="Times New Roman" w:cs="Times New Roman"/>
          <w:color w:val="222222"/>
          <w:sz w:val="24"/>
          <w:szCs w:val="24"/>
        </w:rPr>
        <w:t>(</w:t>
      </w:r>
      <w:r w:rsidRPr="00AE39CE">
        <w:rPr>
          <w:rFonts w:ascii="Times New Roman" w:hAnsi="Times New Roman" w:cs="Times New Roman"/>
          <w:color w:val="222222"/>
          <w:sz w:val="24"/>
          <w:szCs w:val="24"/>
        </w:rPr>
        <w:t>harwood</w:t>
      </w:r>
      <w:r w:rsidR="002A3DEB">
        <w:rPr>
          <w:rFonts w:ascii="Times New Roman" w:hAnsi="Times New Roman" w:cs="Times New Roman"/>
          <w:color w:val="222222"/>
          <w:sz w:val="24"/>
          <w:szCs w:val="24"/>
        </w:rPr>
        <w:t>,</w:t>
      </w:r>
      <w:r w:rsidR="002A3DEB" w:rsidRPr="00AE39CE">
        <w:rPr>
          <w:rFonts w:ascii="Times New Roman" w:hAnsi="Times New Roman" w:cs="Times New Roman"/>
          <w:color w:val="222222"/>
          <w:sz w:val="24"/>
          <w:szCs w:val="24"/>
        </w:rPr>
        <w:t xml:space="preserve"> </w:t>
      </w:r>
      <w:r w:rsidRPr="00AE39CE">
        <w:rPr>
          <w:rFonts w:ascii="Times New Roman" w:hAnsi="Times New Roman" w:cs="Times New Roman"/>
          <w:color w:val="222222"/>
          <w:sz w:val="24"/>
          <w:szCs w:val="24"/>
        </w:rPr>
        <w:t>2021</w:t>
      </w:r>
      <w:r w:rsidR="002A3DEB">
        <w:rPr>
          <w:rFonts w:ascii="Times New Roman" w:hAnsi="Times New Roman" w:cs="Times New Roman"/>
          <w:color w:val="222222"/>
          <w:sz w:val="24"/>
          <w:szCs w:val="24"/>
        </w:rPr>
        <w:t>)</w:t>
      </w:r>
      <w:r w:rsidRPr="00AE39CE">
        <w:rPr>
          <w:rFonts w:ascii="Times New Roman" w:hAnsi="Times New Roman" w:cs="Times New Roman"/>
          <w:color w:val="222222"/>
          <w:sz w:val="24"/>
          <w:szCs w:val="24"/>
        </w:rPr>
        <w:t xml:space="preserve">. Additionally, tortuosity is higher in horizontal directions (parallel to leaf surface) than vertical directions (perpendicular to leaf surface) because of the cylindrical shape and vertical arrangement of pallisade mesophyll cells </w:t>
      </w:r>
      <w:r w:rsidR="002A3DEB">
        <w:rPr>
          <w:rFonts w:ascii="Times New Roman" w:hAnsi="Times New Roman" w:cs="Times New Roman"/>
          <w:color w:val="222222"/>
          <w:sz w:val="24"/>
          <w:szCs w:val="24"/>
        </w:rPr>
        <w:t>(E</w:t>
      </w:r>
      <w:r w:rsidRPr="00AE39CE">
        <w:rPr>
          <w:rFonts w:ascii="Times New Roman" w:hAnsi="Times New Roman" w:cs="Times New Roman"/>
          <w:color w:val="222222"/>
          <w:sz w:val="24"/>
          <w:szCs w:val="24"/>
        </w:rPr>
        <w:t>arles</w:t>
      </w:r>
      <w:r w:rsidR="002A3DEB">
        <w:rPr>
          <w:rFonts w:ascii="Times New Roman" w:hAnsi="Times New Roman" w:cs="Times New Roman"/>
          <w:color w:val="222222"/>
          <w:sz w:val="24"/>
          <w:szCs w:val="24"/>
        </w:rPr>
        <w:t xml:space="preserve">, </w:t>
      </w:r>
      <w:r w:rsidRPr="00AE39CE">
        <w:rPr>
          <w:rFonts w:ascii="Times New Roman" w:hAnsi="Times New Roman" w:cs="Times New Roman"/>
          <w:color w:val="222222"/>
          <w:sz w:val="24"/>
          <w:szCs w:val="24"/>
        </w:rPr>
        <w:t xml:space="preserve">2018; </w:t>
      </w:r>
      <w:r w:rsidR="002A3DEB">
        <w:rPr>
          <w:rFonts w:ascii="Times New Roman" w:hAnsi="Times New Roman" w:cs="Times New Roman"/>
          <w:color w:val="222222"/>
          <w:sz w:val="24"/>
          <w:szCs w:val="24"/>
        </w:rPr>
        <w:t>H</w:t>
      </w:r>
      <w:r w:rsidRPr="00AE39CE">
        <w:rPr>
          <w:rFonts w:ascii="Times New Roman" w:hAnsi="Times New Roman" w:cs="Times New Roman"/>
          <w:color w:val="222222"/>
          <w:sz w:val="24"/>
          <w:szCs w:val="24"/>
        </w:rPr>
        <w:t>arwood</w:t>
      </w:r>
      <w:r w:rsidR="002A3DEB">
        <w:rPr>
          <w:rFonts w:ascii="Times New Roman" w:hAnsi="Times New Roman" w:cs="Times New Roman"/>
          <w:color w:val="222222"/>
          <w:sz w:val="24"/>
          <w:szCs w:val="24"/>
        </w:rPr>
        <w:t xml:space="preserve">, </w:t>
      </w:r>
      <w:r w:rsidRPr="00AE39CE">
        <w:rPr>
          <w:rFonts w:ascii="Times New Roman" w:hAnsi="Times New Roman" w:cs="Times New Roman"/>
          <w:color w:val="222222"/>
          <w:sz w:val="24"/>
          <w:szCs w:val="24"/>
        </w:rPr>
        <w:t>2021</w:t>
      </w:r>
      <w:r w:rsidR="002A3DEB">
        <w:rPr>
          <w:rFonts w:ascii="Times New Roman" w:hAnsi="Times New Roman" w:cs="Times New Roman"/>
          <w:color w:val="222222"/>
          <w:sz w:val="24"/>
          <w:szCs w:val="24"/>
        </w:rPr>
        <w:t>)</w:t>
      </w:r>
      <w:r w:rsidRPr="00AE39CE">
        <w:rPr>
          <w:rFonts w:ascii="Times New Roman" w:hAnsi="Times New Roman" w:cs="Times New Roman"/>
          <w:color w:val="222222"/>
          <w:sz w:val="24"/>
          <w:szCs w:val="24"/>
        </w:rPr>
        <w:t xml:space="preserve">. However, the ratio of lateral to vertical diffusion rate is still largely unknown and may be a highly pliable trait in leaves </w:t>
      </w:r>
      <w:r w:rsidR="002A3DEB">
        <w:rPr>
          <w:rFonts w:ascii="Times New Roman" w:hAnsi="Times New Roman" w:cs="Times New Roman"/>
          <w:color w:val="222222"/>
          <w:sz w:val="24"/>
          <w:szCs w:val="24"/>
        </w:rPr>
        <w:t>(M</w:t>
      </w:r>
      <w:r w:rsidRPr="00AE39CE">
        <w:rPr>
          <w:rFonts w:ascii="Times New Roman" w:hAnsi="Times New Roman" w:cs="Times New Roman"/>
          <w:color w:val="222222"/>
          <w:sz w:val="24"/>
          <w:szCs w:val="24"/>
        </w:rPr>
        <w:t>orison</w:t>
      </w:r>
      <w:r w:rsidR="002A3DEB">
        <w:rPr>
          <w:rFonts w:ascii="Times New Roman" w:hAnsi="Times New Roman" w:cs="Times New Roman"/>
          <w:color w:val="222222"/>
          <w:sz w:val="24"/>
          <w:szCs w:val="24"/>
        </w:rPr>
        <w:t xml:space="preserve">, </w:t>
      </w:r>
      <w:r w:rsidRPr="00AE39CE">
        <w:rPr>
          <w:rFonts w:ascii="Times New Roman" w:hAnsi="Times New Roman" w:cs="Times New Roman"/>
          <w:color w:val="222222"/>
          <w:sz w:val="24"/>
          <w:szCs w:val="24"/>
        </w:rPr>
        <w:t xml:space="preserve">2005; </w:t>
      </w:r>
      <w:r w:rsidR="002A3DEB">
        <w:rPr>
          <w:rFonts w:ascii="Times New Roman" w:hAnsi="Times New Roman" w:cs="Times New Roman"/>
          <w:color w:val="222222"/>
          <w:sz w:val="24"/>
          <w:szCs w:val="24"/>
        </w:rPr>
        <w:t>P</w:t>
      </w:r>
      <w:r w:rsidRPr="00AE39CE">
        <w:rPr>
          <w:rFonts w:ascii="Times New Roman" w:hAnsi="Times New Roman" w:cs="Times New Roman"/>
          <w:color w:val="222222"/>
          <w:sz w:val="24"/>
          <w:szCs w:val="24"/>
        </w:rPr>
        <w:t>ieruschka</w:t>
      </w:r>
      <w:r w:rsidR="002A3DEB">
        <w:rPr>
          <w:rFonts w:ascii="Times New Roman" w:hAnsi="Times New Roman" w:cs="Times New Roman"/>
          <w:color w:val="222222"/>
          <w:sz w:val="24"/>
          <w:szCs w:val="24"/>
        </w:rPr>
        <w:t xml:space="preserve">, </w:t>
      </w:r>
      <w:r w:rsidRPr="00AE39CE">
        <w:rPr>
          <w:rFonts w:ascii="Times New Roman" w:hAnsi="Times New Roman" w:cs="Times New Roman"/>
          <w:color w:val="222222"/>
          <w:sz w:val="24"/>
          <w:szCs w:val="24"/>
        </w:rPr>
        <w:t xml:space="preserve">2005; </w:t>
      </w:r>
      <w:r w:rsidR="002A3DEB">
        <w:rPr>
          <w:rFonts w:ascii="Times New Roman" w:hAnsi="Times New Roman" w:cs="Times New Roman"/>
          <w:color w:val="222222"/>
          <w:sz w:val="24"/>
          <w:szCs w:val="24"/>
        </w:rPr>
        <w:t>P</w:t>
      </w:r>
      <w:r w:rsidRPr="00AE39CE">
        <w:rPr>
          <w:rFonts w:ascii="Times New Roman" w:hAnsi="Times New Roman" w:cs="Times New Roman"/>
          <w:color w:val="222222"/>
          <w:sz w:val="24"/>
          <w:szCs w:val="24"/>
        </w:rPr>
        <w:t>ieruschka</w:t>
      </w:r>
      <w:r w:rsidR="002A3DEB">
        <w:rPr>
          <w:rFonts w:ascii="Times New Roman" w:hAnsi="Times New Roman" w:cs="Times New Roman"/>
          <w:color w:val="222222"/>
          <w:sz w:val="24"/>
          <w:szCs w:val="24"/>
        </w:rPr>
        <w:t xml:space="preserve">, </w:t>
      </w:r>
      <w:r w:rsidRPr="00AE39CE">
        <w:rPr>
          <w:rFonts w:ascii="Times New Roman" w:hAnsi="Times New Roman" w:cs="Times New Roman"/>
          <w:color w:val="222222"/>
          <w:sz w:val="24"/>
          <w:szCs w:val="24"/>
        </w:rPr>
        <w:t xml:space="preserve">2006; </w:t>
      </w:r>
      <w:r w:rsidR="002A3DEB">
        <w:rPr>
          <w:rFonts w:ascii="Times New Roman" w:hAnsi="Times New Roman" w:cs="Times New Roman"/>
          <w:color w:val="222222"/>
          <w:sz w:val="24"/>
          <w:szCs w:val="24"/>
        </w:rPr>
        <w:t>M</w:t>
      </w:r>
      <w:r w:rsidRPr="00AE39CE">
        <w:rPr>
          <w:rFonts w:ascii="Times New Roman" w:hAnsi="Times New Roman" w:cs="Times New Roman"/>
          <w:color w:val="222222"/>
          <w:sz w:val="24"/>
          <w:szCs w:val="24"/>
        </w:rPr>
        <w:t>orison</w:t>
      </w:r>
      <w:r w:rsidR="002A3DEB">
        <w:rPr>
          <w:rFonts w:ascii="Times New Roman" w:hAnsi="Times New Roman" w:cs="Times New Roman"/>
          <w:color w:val="222222"/>
          <w:sz w:val="24"/>
          <w:szCs w:val="24"/>
        </w:rPr>
        <w:t xml:space="preserve">, </w:t>
      </w:r>
      <w:r w:rsidRPr="00AE39CE">
        <w:rPr>
          <w:rFonts w:ascii="Times New Roman" w:hAnsi="Times New Roman" w:cs="Times New Roman"/>
          <w:color w:val="222222"/>
          <w:sz w:val="24"/>
          <w:szCs w:val="24"/>
        </w:rPr>
        <w:t>2007</w:t>
      </w:r>
      <w:r w:rsidR="002A3DEB">
        <w:rPr>
          <w:rFonts w:ascii="Times New Roman" w:hAnsi="Times New Roman" w:cs="Times New Roman"/>
          <w:color w:val="222222"/>
          <w:sz w:val="24"/>
          <w:szCs w:val="24"/>
        </w:rPr>
        <w:t>)</w:t>
      </w:r>
      <w:r w:rsidRPr="00AE39CE">
        <w:rPr>
          <w:rFonts w:ascii="Times New Roman" w:hAnsi="Times New Roman" w:cs="Times New Roman"/>
          <w:color w:val="222222"/>
          <w:sz w:val="24"/>
          <w:szCs w:val="24"/>
        </w:rPr>
        <w:t>. Depending on the thickness of the leaf, porosity of the leaf mesophyll, tortuosity of the IAS, and lateral to vertical diffusion rate ratio, minimizing diffusion path length for CO</w:t>
      </w:r>
      <w:r w:rsidR="002A3DEB" w:rsidRPr="002A3DEB">
        <w:rPr>
          <w:rFonts w:ascii="Times New Roman" w:hAnsi="Times New Roman" w:cs="Times New Roman"/>
          <w:color w:val="222222"/>
          <w:sz w:val="24"/>
          <w:szCs w:val="24"/>
          <w:vertAlign w:val="subscript"/>
        </w:rPr>
        <w:t>2</w:t>
      </w:r>
      <w:r w:rsidRPr="00AE39CE">
        <w:rPr>
          <w:rFonts w:ascii="Times New Roman" w:hAnsi="Times New Roman" w:cs="Times New Roman"/>
          <w:color w:val="222222"/>
          <w:sz w:val="24"/>
          <w:szCs w:val="24"/>
        </w:rPr>
        <w:t xml:space="preserve"> via optimally distributed stomata may yield significant increases in CO</w:t>
      </w:r>
      <w:r w:rsidR="002A3DEB" w:rsidRPr="002A3DEB">
        <w:rPr>
          <w:rFonts w:ascii="Times New Roman" w:hAnsi="Times New Roman" w:cs="Times New Roman"/>
          <w:color w:val="222222"/>
          <w:sz w:val="24"/>
          <w:szCs w:val="24"/>
          <w:vertAlign w:val="subscript"/>
        </w:rPr>
        <w:t>2</w:t>
      </w:r>
      <w:r w:rsidRPr="00AE39CE">
        <w:rPr>
          <w:rFonts w:ascii="Times New Roman" w:hAnsi="Times New Roman" w:cs="Times New Roman"/>
          <w:color w:val="222222"/>
          <w:sz w:val="24"/>
          <w:szCs w:val="24"/>
        </w:rPr>
        <w:t xml:space="preserve"> supply for photosynthesis and higher A</w:t>
      </w:r>
      <w:r w:rsidRPr="002A3DEB">
        <w:rPr>
          <w:rFonts w:ascii="Times New Roman" w:hAnsi="Times New Roman" w:cs="Times New Roman"/>
          <w:color w:val="222222"/>
          <w:sz w:val="24"/>
          <w:szCs w:val="24"/>
          <w:vertAlign w:val="subscript"/>
        </w:rPr>
        <w:t>max</w:t>
      </w:r>
      <w:r w:rsidRPr="00AE39CE">
        <w:rPr>
          <w:rFonts w:ascii="Times New Roman" w:hAnsi="Times New Roman" w:cs="Times New Roman"/>
          <w:color w:val="222222"/>
          <w:sz w:val="24"/>
          <w:szCs w:val="24"/>
        </w:rPr>
        <w:t xml:space="preserve">. Or plants may simply coordinate the development of stomata and mesophyll IAS to reach another optimal solution which does not rely on uniformly distributed stomata </w:t>
      </w:r>
      <w:r w:rsidR="002A3DEB">
        <w:rPr>
          <w:rFonts w:ascii="Times New Roman" w:hAnsi="Times New Roman" w:cs="Times New Roman"/>
          <w:color w:val="222222"/>
          <w:sz w:val="24"/>
          <w:szCs w:val="24"/>
        </w:rPr>
        <w:t>(B</w:t>
      </w:r>
      <w:r w:rsidRPr="00AE39CE">
        <w:rPr>
          <w:rFonts w:ascii="Times New Roman" w:hAnsi="Times New Roman" w:cs="Times New Roman"/>
          <w:color w:val="222222"/>
          <w:sz w:val="24"/>
          <w:szCs w:val="24"/>
        </w:rPr>
        <w:t>ailli</w:t>
      </w:r>
      <w:r w:rsidR="002A3DEB">
        <w:rPr>
          <w:rFonts w:ascii="Times New Roman" w:hAnsi="Times New Roman" w:cs="Times New Roman"/>
          <w:color w:val="222222"/>
          <w:sz w:val="24"/>
          <w:szCs w:val="24"/>
        </w:rPr>
        <w:t xml:space="preserve">e, </w:t>
      </w:r>
      <w:r w:rsidRPr="00AE39CE">
        <w:rPr>
          <w:rFonts w:ascii="Times New Roman" w:hAnsi="Times New Roman" w:cs="Times New Roman"/>
          <w:color w:val="222222"/>
          <w:sz w:val="24"/>
          <w:szCs w:val="24"/>
        </w:rPr>
        <w:t>2020</w:t>
      </w:r>
      <w:r w:rsidR="002A3DEB">
        <w:rPr>
          <w:rFonts w:ascii="Times New Roman" w:hAnsi="Times New Roman" w:cs="Times New Roman"/>
          <w:color w:val="222222"/>
          <w:sz w:val="24"/>
          <w:szCs w:val="24"/>
        </w:rPr>
        <w:t>)</w:t>
      </w:r>
      <w:r w:rsidRPr="00AE39CE">
        <w:rPr>
          <w:rFonts w:ascii="Times New Roman" w:hAnsi="Times New Roman" w:cs="Times New Roman"/>
          <w:color w:val="222222"/>
          <w:sz w:val="24"/>
          <w:szCs w:val="24"/>
        </w:rPr>
        <w:t>.</w:t>
      </w:r>
    </w:p>
    <w:p w14:paraId="2BD14F8B" w14:textId="77777777" w:rsidR="008E75DA" w:rsidRDefault="00AE39CE" w:rsidP="00AE39CE">
      <w:pPr>
        <w:rPr>
          <w:rFonts w:ascii="Arial" w:hAnsi="Arial" w:cs="Arial"/>
          <w:color w:val="222222"/>
          <w:shd w:val="clear" w:color="auto" w:fill="FFFFFF"/>
        </w:rPr>
      </w:pPr>
      <w:r w:rsidRPr="002A3DEB">
        <w:rPr>
          <w:rFonts w:ascii="Times New Roman" w:hAnsi="Times New Roman" w:cs="Times New Roman"/>
          <w:color w:val="222222"/>
          <w:sz w:val="24"/>
          <w:szCs w:val="24"/>
        </w:rPr>
        <w:t>We hypothesized that, in the absence of any constraint and assuming uniform mesophyll diffusion resistance, natural selection will favor stomatal patterning and distribution to minimize the diffusion path length</w:t>
      </w:r>
      <w:r w:rsidR="002A3DEB">
        <w:rPr>
          <w:rFonts w:ascii="Times New Roman" w:hAnsi="Times New Roman" w:cs="Times New Roman"/>
          <w:color w:val="222222"/>
          <w:sz w:val="24"/>
          <w:szCs w:val="24"/>
        </w:rPr>
        <w:t>…”</w:t>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L156-157 and 192-193. I don't see how a hexagon can be, in reality, an ideal distribution when there are other leaf structures in between and below the stomata that it seems are not being accounted for in this analysis. I don't think the authors need to account for them, but please clarify the limitations of not doing so.</w:t>
      </w:r>
    </w:p>
    <w:p w14:paraId="6B36550F" w14:textId="77777777" w:rsidR="00B25994" w:rsidRDefault="008E75DA" w:rsidP="00AE39C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Thanks for bringing this up. We indeed do not account for other leaf structures in this set of analyses, but we feel that we do a good job of clarifying the limitations of not doing so in the discussion</w:t>
      </w:r>
      <w:r w:rsidR="00B25994">
        <w:rPr>
          <w:rFonts w:ascii="Times New Roman" w:hAnsi="Times New Roman" w:cs="Times New Roman"/>
          <w:color w:val="222222"/>
          <w:sz w:val="24"/>
          <w:szCs w:val="24"/>
          <w:shd w:val="clear" w:color="auto" w:fill="FFFFFF"/>
        </w:rPr>
        <w:t xml:space="preserve"> and provide interesting pathways forward</w:t>
      </w:r>
      <w:r>
        <w:rPr>
          <w:rFonts w:ascii="Times New Roman" w:hAnsi="Times New Roman" w:cs="Times New Roman"/>
          <w:color w:val="222222"/>
          <w:sz w:val="24"/>
          <w:szCs w:val="24"/>
          <w:shd w:val="clear" w:color="auto" w:fill="FFFFFF"/>
        </w:rPr>
        <w:t>. Here is the related text</w:t>
      </w:r>
      <w:r w:rsidR="00B25994">
        <w:rPr>
          <w:rFonts w:ascii="Times New Roman" w:hAnsi="Times New Roman" w:cs="Times New Roman"/>
          <w:color w:val="222222"/>
          <w:sz w:val="24"/>
          <w:szCs w:val="24"/>
          <w:shd w:val="clear" w:color="auto" w:fill="FFFFFF"/>
        </w:rPr>
        <w:t>:</w:t>
      </w:r>
    </w:p>
    <w:p w14:paraId="1A63222A" w14:textId="69CE79CA" w:rsidR="008566EC" w:rsidRDefault="00B25994" w:rsidP="00AE39CE">
      <w:pPr>
        <w:rPr>
          <w:rFonts w:ascii="Arial" w:hAnsi="Arial" w:cs="Arial"/>
          <w:color w:val="222222"/>
          <w:shd w:val="clear" w:color="auto" w:fill="FFFFFF"/>
        </w:rPr>
      </w:pPr>
      <w:r>
        <w:rPr>
          <w:rFonts w:ascii="Times New Roman" w:hAnsi="Times New Roman" w:cs="Times New Roman"/>
          <w:color w:val="222222"/>
          <w:sz w:val="24"/>
          <w:szCs w:val="24"/>
          <w:shd w:val="clear" w:color="auto" w:fill="FFFFFF"/>
        </w:rPr>
        <w:t>“</w:t>
      </w:r>
      <w:r w:rsidRPr="00B25994">
        <w:rPr>
          <w:rFonts w:ascii="Times New Roman" w:hAnsi="Times New Roman" w:cs="Times New Roman"/>
          <w:color w:val="222222"/>
          <w:sz w:val="24"/>
          <w:szCs w:val="24"/>
          <w:shd w:val="clear" w:color="auto" w:fill="FFFFFF"/>
        </w:rPr>
        <w:t>Our model also assumes an idealized leaf epidermal and mesophyll structure that is homogenous and unconstrained by other tradeoffs. Real leaves not only provide pathways for CO</w:t>
      </w:r>
      <w:r w:rsidRPr="00B25994">
        <w:rPr>
          <w:rFonts w:ascii="Times New Roman" w:hAnsi="Times New Roman" w:cs="Times New Roman"/>
          <w:color w:val="222222"/>
          <w:sz w:val="24"/>
          <w:szCs w:val="24"/>
          <w:shd w:val="clear" w:color="auto" w:fill="FFFFFF"/>
          <w:vertAlign w:val="subscript"/>
        </w:rPr>
        <w:t>2</w:t>
      </w:r>
      <w:r w:rsidRPr="00B25994">
        <w:rPr>
          <w:rFonts w:ascii="Times New Roman" w:hAnsi="Times New Roman" w:cs="Times New Roman"/>
          <w:color w:val="222222"/>
          <w:sz w:val="24"/>
          <w:szCs w:val="24"/>
          <w:shd w:val="clear" w:color="auto" w:fill="FFFFFF"/>
        </w:rPr>
        <w:t xml:space="preserve"> diffusion, but must supply water, intercept light, and deter herbivores and pathogens. All of these competing processes also happen on different time scales, and can be observed as heterogeneity in stomatal density, aperature, and internal leaf conditions across the leaf at any given moment </w:t>
      </w:r>
      <w:r>
        <w:rPr>
          <w:rFonts w:ascii="Times New Roman" w:hAnsi="Times New Roman" w:cs="Times New Roman"/>
          <w:color w:val="222222"/>
          <w:sz w:val="24"/>
          <w:szCs w:val="24"/>
          <w:shd w:val="clear" w:color="auto" w:fill="FFFFFF"/>
        </w:rPr>
        <w:t>(L</w:t>
      </w:r>
      <w:r w:rsidRPr="00B25994">
        <w:rPr>
          <w:rFonts w:ascii="Times New Roman" w:hAnsi="Times New Roman" w:cs="Times New Roman"/>
          <w:color w:val="222222"/>
          <w:sz w:val="24"/>
          <w:szCs w:val="24"/>
          <w:shd w:val="clear" w:color="auto" w:fill="FFFFFF"/>
        </w:rPr>
        <w:t>awson</w:t>
      </w:r>
      <w:r>
        <w:rPr>
          <w:rFonts w:ascii="Times New Roman" w:hAnsi="Times New Roman" w:cs="Times New Roman"/>
          <w:color w:val="222222"/>
          <w:sz w:val="24"/>
          <w:szCs w:val="24"/>
          <w:shd w:val="clear" w:color="auto" w:fill="FFFFFF"/>
        </w:rPr>
        <w:t xml:space="preserve">, </w:t>
      </w:r>
      <w:r w:rsidRPr="00B25994">
        <w:rPr>
          <w:rFonts w:ascii="Times New Roman" w:hAnsi="Times New Roman" w:cs="Times New Roman"/>
          <w:color w:val="222222"/>
          <w:sz w:val="24"/>
          <w:szCs w:val="24"/>
          <w:shd w:val="clear" w:color="auto" w:fill="FFFFFF"/>
        </w:rPr>
        <w:t xml:space="preserve">1998; </w:t>
      </w:r>
      <w:r>
        <w:rPr>
          <w:rFonts w:ascii="Times New Roman" w:hAnsi="Times New Roman" w:cs="Times New Roman"/>
          <w:color w:val="222222"/>
          <w:sz w:val="24"/>
          <w:szCs w:val="24"/>
          <w:shd w:val="clear" w:color="auto" w:fill="FFFFFF"/>
        </w:rPr>
        <w:t>L</w:t>
      </w:r>
      <w:r w:rsidRPr="00B25994">
        <w:rPr>
          <w:rFonts w:ascii="Times New Roman" w:hAnsi="Times New Roman" w:cs="Times New Roman"/>
          <w:color w:val="222222"/>
          <w:sz w:val="24"/>
          <w:szCs w:val="24"/>
          <w:shd w:val="clear" w:color="auto" w:fill="FFFFFF"/>
        </w:rPr>
        <w:t>awson</w:t>
      </w:r>
      <w:r>
        <w:rPr>
          <w:rFonts w:ascii="Times New Roman" w:hAnsi="Times New Roman" w:cs="Times New Roman"/>
          <w:color w:val="222222"/>
          <w:sz w:val="24"/>
          <w:szCs w:val="24"/>
          <w:shd w:val="clear" w:color="auto" w:fill="FFFFFF"/>
        </w:rPr>
        <w:t xml:space="preserve">, </w:t>
      </w:r>
      <w:r w:rsidRPr="00B25994">
        <w:rPr>
          <w:rFonts w:ascii="Times New Roman" w:hAnsi="Times New Roman" w:cs="Times New Roman"/>
          <w:color w:val="222222"/>
          <w:sz w:val="24"/>
          <w:szCs w:val="24"/>
          <w:shd w:val="clear" w:color="auto" w:fill="FFFFFF"/>
        </w:rPr>
        <w:t>1999</w:t>
      </w:r>
      <w:r>
        <w:rPr>
          <w:rFonts w:ascii="Times New Roman" w:hAnsi="Times New Roman" w:cs="Times New Roman"/>
          <w:color w:val="222222"/>
          <w:sz w:val="24"/>
          <w:szCs w:val="24"/>
          <w:shd w:val="clear" w:color="auto" w:fill="FFFFFF"/>
        </w:rPr>
        <w:t>)</w:t>
      </w:r>
      <w:r w:rsidRPr="00B25994">
        <w:rPr>
          <w:rFonts w:ascii="Times New Roman" w:hAnsi="Times New Roman" w:cs="Times New Roman"/>
          <w:color w:val="222222"/>
          <w:sz w:val="24"/>
          <w:szCs w:val="24"/>
          <w:shd w:val="clear" w:color="auto" w:fill="FFFFFF"/>
        </w:rPr>
        <w:t xml:space="preserve">. These competing interests result in non-uniform epidermal and mesophyll structure that could alter predictions about optimal stomatal spacing. In </w:t>
      </w:r>
      <w:r w:rsidRPr="00B25994">
        <w:rPr>
          <w:rFonts w:ascii="Times New Roman" w:hAnsi="Times New Roman" w:cs="Times New Roman"/>
          <w:color w:val="222222"/>
          <w:sz w:val="24"/>
          <w:szCs w:val="24"/>
          <w:shd w:val="clear" w:color="auto" w:fill="FFFFFF"/>
        </w:rPr>
        <w:lastRenderedPageBreak/>
        <w:t xml:space="preserve">order to maintain consistent leaf water potential across the lamina, stomatal density must be coordinated with vein density </w:t>
      </w:r>
      <w:r>
        <w:rPr>
          <w:rFonts w:ascii="Times New Roman" w:hAnsi="Times New Roman" w:cs="Times New Roman"/>
          <w:color w:val="222222"/>
          <w:sz w:val="24"/>
          <w:szCs w:val="24"/>
          <w:shd w:val="clear" w:color="auto" w:fill="FFFFFF"/>
        </w:rPr>
        <w:t>(F</w:t>
      </w:r>
      <w:r w:rsidRPr="00B25994">
        <w:rPr>
          <w:rFonts w:ascii="Times New Roman" w:hAnsi="Times New Roman" w:cs="Times New Roman"/>
          <w:color w:val="222222"/>
          <w:sz w:val="24"/>
          <w:szCs w:val="24"/>
          <w:shd w:val="clear" w:color="auto" w:fill="FFFFFF"/>
        </w:rPr>
        <w:t>iorin</w:t>
      </w:r>
      <w:r>
        <w:rPr>
          <w:rFonts w:ascii="Times New Roman" w:hAnsi="Times New Roman" w:cs="Times New Roman"/>
          <w:color w:val="222222"/>
          <w:sz w:val="24"/>
          <w:szCs w:val="24"/>
          <w:shd w:val="clear" w:color="auto" w:fill="FFFFFF"/>
        </w:rPr>
        <w:t xml:space="preserve">, </w:t>
      </w:r>
      <w:r w:rsidRPr="00B25994">
        <w:rPr>
          <w:rFonts w:ascii="Times New Roman" w:hAnsi="Times New Roman" w:cs="Times New Roman"/>
          <w:color w:val="222222"/>
          <w:sz w:val="24"/>
          <w:szCs w:val="24"/>
          <w:shd w:val="clear" w:color="auto" w:fill="FFFFFF"/>
        </w:rPr>
        <w:t>2016</w:t>
      </w:r>
      <w:r>
        <w:rPr>
          <w:rFonts w:ascii="Times New Roman" w:hAnsi="Times New Roman" w:cs="Times New Roman"/>
          <w:color w:val="222222"/>
          <w:sz w:val="24"/>
          <w:szCs w:val="24"/>
          <w:shd w:val="clear" w:color="auto" w:fill="FFFFFF"/>
        </w:rPr>
        <w:t>)</w:t>
      </w:r>
      <w:r w:rsidRPr="00B25994">
        <w:rPr>
          <w:rFonts w:ascii="Times New Roman" w:hAnsi="Times New Roman" w:cs="Times New Roman"/>
          <w:color w:val="222222"/>
          <w:sz w:val="24"/>
          <w:szCs w:val="24"/>
          <w:shd w:val="clear" w:color="auto" w:fill="FFFFFF"/>
        </w:rPr>
        <w:t>. Thus, stomatal spacing may be optimized not at the interstomatal level, but at a higher level, coordinating water transport and water loss</w:t>
      </w:r>
      <w:r>
        <w:rPr>
          <w:rFonts w:ascii="Times New Roman" w:hAnsi="Times New Roman" w:cs="Times New Roman"/>
          <w:color w:val="222222"/>
          <w:sz w:val="24"/>
          <w:szCs w:val="24"/>
          <w:shd w:val="clear" w:color="auto" w:fill="FFFFFF"/>
        </w:rPr>
        <w:t>…</w:t>
      </w:r>
      <w:r w:rsidRPr="00B25994">
        <w:t xml:space="preserve"> </w:t>
      </w:r>
      <w:r w:rsidRPr="00B25994">
        <w:rPr>
          <w:rFonts w:ascii="Times New Roman" w:hAnsi="Times New Roman" w:cs="Times New Roman"/>
          <w:color w:val="222222"/>
          <w:sz w:val="24"/>
          <w:szCs w:val="24"/>
          <w:shd w:val="clear" w:color="auto" w:fill="FFFFFF"/>
        </w:rPr>
        <w:t>Future gas exchange models should include multiple parameter sets for different strata of mesophyll tissue and water supply structures such as veins, though these are beyond the scope of this study.</w:t>
      </w:r>
      <w:r>
        <w:rPr>
          <w:rFonts w:ascii="Times New Roman" w:hAnsi="Times New Roman" w:cs="Times New Roman"/>
          <w:color w:val="222222"/>
          <w:sz w:val="24"/>
          <w:szCs w:val="24"/>
          <w:shd w:val="clear" w:color="auto" w:fill="FFFFFF"/>
        </w:rPr>
        <w:t>”</w:t>
      </w:r>
      <w:r w:rsidR="00DF2D77">
        <w:rPr>
          <w:rFonts w:ascii="Arial" w:hAnsi="Arial" w:cs="Arial"/>
          <w:color w:val="222222"/>
        </w:rPr>
        <w:br/>
      </w:r>
      <w:r w:rsidR="00DF2D77">
        <w:rPr>
          <w:rFonts w:ascii="Arial" w:hAnsi="Arial" w:cs="Arial"/>
          <w:color w:val="222222"/>
        </w:rPr>
        <w:br/>
      </w:r>
      <w:r w:rsidR="00DF2D77">
        <w:rPr>
          <w:rFonts w:ascii="Arial" w:hAnsi="Arial" w:cs="Arial"/>
          <w:color w:val="222222"/>
          <w:shd w:val="clear" w:color="auto" w:fill="FFFFFF"/>
        </w:rPr>
        <w:t>L205-206. Shouldn't this be stated in the introductions instead of the discussion? This allows for a more in-depth discussion in the relevant section because it seems to be the most likely option, so I expected a more detailed discussion of this issue.</w:t>
      </w:r>
    </w:p>
    <w:p w14:paraId="69E26744" w14:textId="606FF2B0" w:rsidR="00C4321E" w:rsidRDefault="008566EC">
      <w:pPr>
        <w:rPr>
          <w:rFonts w:ascii="Arial" w:hAnsi="Arial" w:cs="Arial"/>
          <w:color w:val="222222"/>
          <w:shd w:val="clear" w:color="auto" w:fill="FFFFFF"/>
        </w:rPr>
      </w:pPr>
      <w:r w:rsidRPr="008566EC">
        <w:rPr>
          <w:rFonts w:ascii="Times New Roman" w:hAnsi="Times New Roman" w:cs="Times New Roman"/>
          <w:color w:val="222222"/>
          <w:sz w:val="24"/>
          <w:szCs w:val="24"/>
          <w:shd w:val="clear" w:color="auto" w:fill="FFFFFF"/>
        </w:rPr>
        <w:t xml:space="preserve">Thank you for noticing this. We agree, the issue does deserve more </w:t>
      </w:r>
      <w:r w:rsidR="00AB1661" w:rsidRPr="008566EC">
        <w:rPr>
          <w:rFonts w:ascii="Times New Roman" w:hAnsi="Times New Roman" w:cs="Times New Roman"/>
          <w:color w:val="222222"/>
          <w:sz w:val="24"/>
          <w:szCs w:val="24"/>
          <w:shd w:val="clear" w:color="auto" w:fill="FFFFFF"/>
        </w:rPr>
        <w:t>in-depth</w:t>
      </w:r>
      <w:r w:rsidRPr="008566EC">
        <w:rPr>
          <w:rFonts w:ascii="Times New Roman" w:hAnsi="Times New Roman" w:cs="Times New Roman"/>
          <w:color w:val="222222"/>
          <w:sz w:val="24"/>
          <w:szCs w:val="24"/>
          <w:shd w:val="clear" w:color="auto" w:fill="FFFFFF"/>
        </w:rPr>
        <w:t xml:space="preserve"> discussion.</w:t>
      </w:r>
      <w:r w:rsidR="00AB1661">
        <w:rPr>
          <w:rFonts w:ascii="Times New Roman" w:hAnsi="Times New Roman" w:cs="Times New Roman"/>
          <w:color w:val="222222"/>
          <w:sz w:val="24"/>
          <w:szCs w:val="24"/>
          <w:shd w:val="clear" w:color="auto" w:fill="FFFFFF"/>
        </w:rPr>
        <w:t xml:space="preserve"> We’ve added the relevant introduction materials (see our earlier responses to your comments) and we’ve added a more in depth discussion</w:t>
      </w:r>
      <w:r w:rsidR="00BF6E2B">
        <w:rPr>
          <w:rFonts w:ascii="Times New Roman" w:hAnsi="Times New Roman" w:cs="Times New Roman"/>
          <w:color w:val="222222"/>
          <w:sz w:val="24"/>
          <w:szCs w:val="24"/>
          <w:shd w:val="clear" w:color="auto" w:fill="FFFFFF"/>
        </w:rPr>
        <w:t xml:space="preserve"> here. </w:t>
      </w:r>
      <w:r w:rsidR="001273BA">
        <w:rPr>
          <w:rFonts w:ascii="Times New Roman" w:hAnsi="Times New Roman" w:cs="Times New Roman"/>
          <w:color w:val="222222"/>
          <w:sz w:val="24"/>
          <w:szCs w:val="24"/>
          <w:shd w:val="clear" w:color="auto" w:fill="FFFFFF"/>
        </w:rPr>
        <w:t>The beginning of the Discussion introduces this caveat with the following text: “</w:t>
      </w:r>
      <w:r w:rsidR="001273BA" w:rsidRPr="001273BA">
        <w:rPr>
          <w:rFonts w:ascii="Times New Roman" w:hAnsi="Times New Roman" w:cs="Times New Roman"/>
          <w:color w:val="222222"/>
          <w:sz w:val="24"/>
          <w:szCs w:val="24"/>
          <w:shd w:val="clear" w:color="auto" w:fill="FFFFFF"/>
        </w:rPr>
        <w:t xml:space="preserve">However, reducing this distance to its absolute minimum may be constrained by developmental processes, the photosynthetic benefit may be too small to be 'seen' by natural selection (i.e. the selection coefficient is less than drift barrier </w:t>
      </w:r>
      <w:r w:rsidR="001273BA" w:rsidRPr="001273BA">
        <w:rPr>
          <w:rFonts w:ascii="Times New Roman" w:hAnsi="Times New Roman" w:cs="Times New Roman"/>
          <w:i/>
          <w:iCs/>
          <w:color w:val="222222"/>
          <w:sz w:val="24"/>
          <w:szCs w:val="24"/>
          <w:shd w:val="clear" w:color="auto" w:fill="FFFFFF"/>
        </w:rPr>
        <w:t>sensu</w:t>
      </w:r>
      <w:r w:rsidR="001273BA" w:rsidRPr="001273BA">
        <w:rPr>
          <w:rFonts w:ascii="Times New Roman" w:hAnsi="Times New Roman" w:cs="Times New Roman"/>
          <w:color w:val="222222"/>
          <w:sz w:val="24"/>
          <w:szCs w:val="24"/>
          <w:shd w:val="clear" w:color="auto" w:fill="FFFFFF"/>
        </w:rPr>
        <w:t xml:space="preserve"> </w:t>
      </w:r>
      <w:r w:rsidR="001273BA">
        <w:rPr>
          <w:rFonts w:ascii="Times New Roman" w:hAnsi="Times New Roman" w:cs="Times New Roman"/>
          <w:color w:val="222222"/>
          <w:sz w:val="24"/>
          <w:szCs w:val="24"/>
          <w:shd w:val="clear" w:color="auto" w:fill="FFFFFF"/>
        </w:rPr>
        <w:t>S</w:t>
      </w:r>
      <w:r w:rsidR="001273BA" w:rsidRPr="001273BA">
        <w:rPr>
          <w:rFonts w:ascii="Times New Roman" w:hAnsi="Times New Roman" w:cs="Times New Roman"/>
          <w:color w:val="222222"/>
          <w:sz w:val="24"/>
          <w:szCs w:val="24"/>
          <w:shd w:val="clear" w:color="auto" w:fill="FFFFFF"/>
        </w:rPr>
        <w:t>ung</w:t>
      </w:r>
      <w:r w:rsidR="001273BA">
        <w:rPr>
          <w:rFonts w:ascii="Times New Roman" w:hAnsi="Times New Roman" w:cs="Times New Roman"/>
          <w:color w:val="222222"/>
          <w:sz w:val="24"/>
          <w:szCs w:val="24"/>
          <w:shd w:val="clear" w:color="auto" w:fill="FFFFFF"/>
        </w:rPr>
        <w:t xml:space="preserve"> (</w:t>
      </w:r>
      <w:r w:rsidR="001273BA" w:rsidRPr="001273BA">
        <w:rPr>
          <w:rFonts w:ascii="Times New Roman" w:hAnsi="Times New Roman" w:cs="Times New Roman"/>
          <w:color w:val="222222"/>
          <w:sz w:val="24"/>
          <w:szCs w:val="24"/>
          <w:shd w:val="clear" w:color="auto" w:fill="FFFFFF"/>
        </w:rPr>
        <w:t>2012), or alternative peaks in the adaptive landscape may be reached as the adaptive peak investigated in this study is based on oversimplistic assumptions</w:t>
      </w:r>
      <w:r w:rsidR="001273BA">
        <w:rPr>
          <w:rFonts w:ascii="Times New Roman" w:hAnsi="Times New Roman" w:cs="Times New Roman"/>
          <w:color w:val="222222"/>
          <w:sz w:val="24"/>
          <w:szCs w:val="24"/>
          <w:shd w:val="clear" w:color="auto" w:fill="FFFFFF"/>
        </w:rPr>
        <w:t xml:space="preserve"> of a porous medium mesophyll</w:t>
      </w:r>
      <w:r w:rsidR="001273BA" w:rsidRPr="001273BA">
        <w:rPr>
          <w:rFonts w:ascii="Times New Roman" w:hAnsi="Times New Roman" w:cs="Times New Roman"/>
          <w:color w:val="222222"/>
          <w:sz w:val="24"/>
          <w:szCs w:val="24"/>
          <w:shd w:val="clear" w:color="auto" w:fill="FFFFFF"/>
        </w:rPr>
        <w:t>.</w:t>
      </w:r>
      <w:r w:rsidR="001273BA">
        <w:rPr>
          <w:rFonts w:ascii="Times New Roman" w:hAnsi="Times New Roman" w:cs="Times New Roman"/>
          <w:color w:val="222222"/>
          <w:sz w:val="24"/>
          <w:szCs w:val="24"/>
          <w:shd w:val="clear" w:color="auto" w:fill="FFFFFF"/>
        </w:rPr>
        <w:t>”</w:t>
      </w:r>
      <w:r w:rsidR="00DF2D77" w:rsidRPr="008566EC">
        <w:rPr>
          <w:rFonts w:ascii="Times New Roman" w:hAnsi="Times New Roman" w:cs="Times New Roman"/>
          <w:color w:val="222222"/>
          <w:sz w:val="24"/>
          <w:szCs w:val="24"/>
        </w:rPr>
        <w:br/>
      </w:r>
      <w:r w:rsidR="00DF2D77">
        <w:rPr>
          <w:rFonts w:ascii="Arial" w:hAnsi="Arial" w:cs="Arial"/>
          <w:color w:val="222222"/>
        </w:rPr>
        <w:br/>
      </w:r>
      <w:r w:rsidR="00DF2D77">
        <w:rPr>
          <w:rFonts w:ascii="Arial" w:hAnsi="Arial" w:cs="Arial"/>
          <w:color w:val="222222"/>
          <w:shd w:val="clear" w:color="auto" w:fill="FFFFFF"/>
        </w:rPr>
        <w:t>L252-253. Have alternative ideal distributions been tested, considering leaf structures like vein density, trichomes and substomatal cavity volume? Excluding these factors in estimations seems to be a significant omission. It seems problematic that other important leaf features, such as tortuosity, are not considered in the estimations but are discussed in the text. Again, I don't think the authors need to account for them, but please clarify the limitations of not doing so.</w:t>
      </w:r>
    </w:p>
    <w:p w14:paraId="2FB39C5B" w14:textId="238CB9AD" w:rsidR="00B25994" w:rsidRDefault="00B2599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Thanks again for noticing this. A sentence in the last paragraph of the ms sums up these ideas nicely:</w:t>
      </w:r>
    </w:p>
    <w:p w14:paraId="0E5484E1" w14:textId="74871CD2" w:rsidR="00B25994" w:rsidRPr="00B25994" w:rsidRDefault="00B2599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r w:rsidRPr="00B25994">
        <w:rPr>
          <w:rFonts w:ascii="Times New Roman" w:hAnsi="Times New Roman" w:cs="Times New Roman"/>
          <w:color w:val="222222"/>
          <w:sz w:val="24"/>
          <w:szCs w:val="24"/>
          <w:shd w:val="clear" w:color="auto" w:fill="FFFFFF"/>
        </w:rPr>
        <w:t>To understand why stomata are not ideally dispersed, more modeling (with a more complex set of assumptions including vein density and IAS structure) should be done to estimate the fitness gain of stomatal dispersion.</w:t>
      </w:r>
      <w:r>
        <w:rPr>
          <w:rFonts w:ascii="Times New Roman" w:hAnsi="Times New Roman" w:cs="Times New Roman"/>
          <w:color w:val="222222"/>
          <w:sz w:val="24"/>
          <w:szCs w:val="24"/>
          <w:shd w:val="clear" w:color="auto" w:fill="FFFFFF"/>
        </w:rPr>
        <w:t>”</w:t>
      </w:r>
    </w:p>
    <w:sectPr w:rsidR="00B25994" w:rsidRPr="00B259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cob Watts '21" w:date="2024-01-16T14:34:00Z" w:initials="JW'">
    <w:p w14:paraId="0BA49734" w14:textId="77777777" w:rsidR="00B80727" w:rsidRDefault="00B80727" w:rsidP="00B80727">
      <w:pPr>
        <w:pStyle w:val="CommentText"/>
      </w:pPr>
      <w:r>
        <w:rPr>
          <w:rStyle w:val="CommentReference"/>
        </w:rPr>
        <w:annotationRef/>
      </w:r>
      <w:r>
        <w:t>I didn’t know exactly how to respond to this comment. 200 is kind of low for a high light treatment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A497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0A9E80" w16cex:dateUtc="2024-01-16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A49734" w16cid:durableId="4A0A9E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Watts '21">
    <w15:presenceInfo w15:providerId="AD" w15:userId="S::jwatts@colgate.edu::fab97806-0a49-4e78-9c1f-f5eeaefc27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C0"/>
    <w:rsid w:val="00040DF0"/>
    <w:rsid w:val="00082CCF"/>
    <w:rsid w:val="001100B1"/>
    <w:rsid w:val="0011604D"/>
    <w:rsid w:val="001273BA"/>
    <w:rsid w:val="001812DD"/>
    <w:rsid w:val="001B3EF4"/>
    <w:rsid w:val="001E16F3"/>
    <w:rsid w:val="002A3DEB"/>
    <w:rsid w:val="002A7BD6"/>
    <w:rsid w:val="003004EC"/>
    <w:rsid w:val="004953DF"/>
    <w:rsid w:val="004A4385"/>
    <w:rsid w:val="00563791"/>
    <w:rsid w:val="00586291"/>
    <w:rsid w:val="00614381"/>
    <w:rsid w:val="006801C5"/>
    <w:rsid w:val="00693D6F"/>
    <w:rsid w:val="006E2703"/>
    <w:rsid w:val="0072101B"/>
    <w:rsid w:val="00722395"/>
    <w:rsid w:val="0080368C"/>
    <w:rsid w:val="008209D8"/>
    <w:rsid w:val="00855630"/>
    <w:rsid w:val="008566EC"/>
    <w:rsid w:val="008E75DA"/>
    <w:rsid w:val="00954C5E"/>
    <w:rsid w:val="009776E0"/>
    <w:rsid w:val="009965B2"/>
    <w:rsid w:val="00A004C0"/>
    <w:rsid w:val="00A3403F"/>
    <w:rsid w:val="00A405BE"/>
    <w:rsid w:val="00A844EB"/>
    <w:rsid w:val="00AB1661"/>
    <w:rsid w:val="00AE39CE"/>
    <w:rsid w:val="00B006B0"/>
    <w:rsid w:val="00B07FDE"/>
    <w:rsid w:val="00B25994"/>
    <w:rsid w:val="00B346BE"/>
    <w:rsid w:val="00B5628E"/>
    <w:rsid w:val="00B80727"/>
    <w:rsid w:val="00B8102B"/>
    <w:rsid w:val="00BF1B4E"/>
    <w:rsid w:val="00BF6E2B"/>
    <w:rsid w:val="00C4321E"/>
    <w:rsid w:val="00CB38CF"/>
    <w:rsid w:val="00D6446A"/>
    <w:rsid w:val="00D85004"/>
    <w:rsid w:val="00D91D37"/>
    <w:rsid w:val="00DE0D86"/>
    <w:rsid w:val="00DF2D77"/>
    <w:rsid w:val="00E61C32"/>
    <w:rsid w:val="00F1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DAB1"/>
  <w15:chartTrackingRefBased/>
  <w15:docId w15:val="{38A75448-BA00-41FD-A82A-C3871E59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4C0"/>
    <w:rPr>
      <w:rFonts w:eastAsiaTheme="majorEastAsia" w:cstheme="majorBidi"/>
      <w:color w:val="272727" w:themeColor="text1" w:themeTint="D8"/>
    </w:rPr>
  </w:style>
  <w:style w:type="paragraph" w:styleId="Title">
    <w:name w:val="Title"/>
    <w:basedOn w:val="Normal"/>
    <w:next w:val="Normal"/>
    <w:link w:val="TitleChar"/>
    <w:uiPriority w:val="10"/>
    <w:qFormat/>
    <w:rsid w:val="00A00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4C0"/>
    <w:pPr>
      <w:spacing w:before="160"/>
      <w:jc w:val="center"/>
    </w:pPr>
    <w:rPr>
      <w:i/>
      <w:iCs/>
      <w:color w:val="404040" w:themeColor="text1" w:themeTint="BF"/>
    </w:rPr>
  </w:style>
  <w:style w:type="character" w:customStyle="1" w:styleId="QuoteChar">
    <w:name w:val="Quote Char"/>
    <w:basedOn w:val="DefaultParagraphFont"/>
    <w:link w:val="Quote"/>
    <w:uiPriority w:val="29"/>
    <w:rsid w:val="00A004C0"/>
    <w:rPr>
      <w:i/>
      <w:iCs/>
      <w:color w:val="404040" w:themeColor="text1" w:themeTint="BF"/>
    </w:rPr>
  </w:style>
  <w:style w:type="paragraph" w:styleId="ListParagraph">
    <w:name w:val="List Paragraph"/>
    <w:basedOn w:val="Normal"/>
    <w:uiPriority w:val="34"/>
    <w:qFormat/>
    <w:rsid w:val="00A004C0"/>
    <w:pPr>
      <w:ind w:left="720"/>
      <w:contextualSpacing/>
    </w:pPr>
  </w:style>
  <w:style w:type="character" w:styleId="IntenseEmphasis">
    <w:name w:val="Intense Emphasis"/>
    <w:basedOn w:val="DefaultParagraphFont"/>
    <w:uiPriority w:val="21"/>
    <w:qFormat/>
    <w:rsid w:val="00A004C0"/>
    <w:rPr>
      <w:i/>
      <w:iCs/>
      <w:color w:val="0F4761" w:themeColor="accent1" w:themeShade="BF"/>
    </w:rPr>
  </w:style>
  <w:style w:type="paragraph" w:styleId="IntenseQuote">
    <w:name w:val="Intense Quote"/>
    <w:basedOn w:val="Normal"/>
    <w:next w:val="Normal"/>
    <w:link w:val="IntenseQuoteChar"/>
    <w:uiPriority w:val="30"/>
    <w:qFormat/>
    <w:rsid w:val="00A00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4C0"/>
    <w:rPr>
      <w:i/>
      <w:iCs/>
      <w:color w:val="0F4761" w:themeColor="accent1" w:themeShade="BF"/>
    </w:rPr>
  </w:style>
  <w:style w:type="character" w:styleId="IntenseReference">
    <w:name w:val="Intense Reference"/>
    <w:basedOn w:val="DefaultParagraphFont"/>
    <w:uiPriority w:val="32"/>
    <w:qFormat/>
    <w:rsid w:val="00A004C0"/>
    <w:rPr>
      <w:b/>
      <w:bCs/>
      <w:smallCaps/>
      <w:color w:val="0F4761" w:themeColor="accent1" w:themeShade="BF"/>
      <w:spacing w:val="5"/>
    </w:rPr>
  </w:style>
  <w:style w:type="character" w:styleId="CommentReference">
    <w:name w:val="annotation reference"/>
    <w:basedOn w:val="DefaultParagraphFont"/>
    <w:uiPriority w:val="99"/>
    <w:semiHidden/>
    <w:unhideWhenUsed/>
    <w:rsid w:val="00B80727"/>
    <w:rPr>
      <w:sz w:val="16"/>
      <w:szCs w:val="16"/>
    </w:rPr>
  </w:style>
  <w:style w:type="paragraph" w:styleId="CommentText">
    <w:name w:val="annotation text"/>
    <w:basedOn w:val="Normal"/>
    <w:link w:val="CommentTextChar"/>
    <w:uiPriority w:val="99"/>
    <w:unhideWhenUsed/>
    <w:rsid w:val="00B80727"/>
    <w:pPr>
      <w:spacing w:line="240" w:lineRule="auto"/>
    </w:pPr>
    <w:rPr>
      <w:sz w:val="20"/>
      <w:szCs w:val="20"/>
    </w:rPr>
  </w:style>
  <w:style w:type="character" w:customStyle="1" w:styleId="CommentTextChar">
    <w:name w:val="Comment Text Char"/>
    <w:basedOn w:val="DefaultParagraphFont"/>
    <w:link w:val="CommentText"/>
    <w:uiPriority w:val="99"/>
    <w:rsid w:val="00B80727"/>
    <w:rPr>
      <w:sz w:val="20"/>
      <w:szCs w:val="20"/>
    </w:rPr>
  </w:style>
  <w:style w:type="paragraph" w:styleId="CommentSubject">
    <w:name w:val="annotation subject"/>
    <w:basedOn w:val="CommentText"/>
    <w:next w:val="CommentText"/>
    <w:link w:val="CommentSubjectChar"/>
    <w:uiPriority w:val="99"/>
    <w:semiHidden/>
    <w:unhideWhenUsed/>
    <w:rsid w:val="00B80727"/>
    <w:rPr>
      <w:b/>
      <w:bCs/>
    </w:rPr>
  </w:style>
  <w:style w:type="character" w:customStyle="1" w:styleId="CommentSubjectChar">
    <w:name w:val="Comment Subject Char"/>
    <w:basedOn w:val="CommentTextChar"/>
    <w:link w:val="CommentSubject"/>
    <w:uiPriority w:val="99"/>
    <w:semiHidden/>
    <w:rsid w:val="00B807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8</Pages>
  <Words>3235</Words>
  <Characters>18444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Watts</dc:creator>
  <cp:keywords/>
  <dc:description/>
  <cp:lastModifiedBy>Jacob Watts '21</cp:lastModifiedBy>
  <cp:revision>48</cp:revision>
  <dcterms:created xsi:type="dcterms:W3CDTF">2024-01-10T21:56:00Z</dcterms:created>
  <dcterms:modified xsi:type="dcterms:W3CDTF">2024-01-17T20:40:00Z</dcterms:modified>
</cp:coreProperties>
</file>